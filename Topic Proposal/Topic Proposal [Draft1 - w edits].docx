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C59C" w14:textId="77777777" w:rsidR="004F421C" w:rsidRDefault="004F421C" w:rsidP="004F421C">
      <w:pPr>
        <w:pStyle w:val="Default"/>
        <w:jc w:val="center"/>
        <w:rPr>
          <w:del w:id="0" w:author="Robert Chavez" w:date="2023-02-22T17:19:00Z"/>
          <w:sz w:val="28"/>
          <w:szCs w:val="28"/>
        </w:rPr>
      </w:pPr>
      <w:del w:id="1" w:author="Robert Chavez" w:date="2023-02-22T17:19:00Z">
        <w:r w:rsidRPr="001D7A38">
          <w:rPr>
            <w:b/>
            <w:bCs/>
            <w:sz w:val="28"/>
            <w:szCs w:val="28"/>
            <w:highlight w:val="yellow"/>
          </w:rPr>
          <w:delText>Project Title</w:delText>
        </w:r>
      </w:del>
    </w:p>
    <w:p w14:paraId="0E6CA2ED" w14:textId="4AC25FF4" w:rsidR="00451735" w:rsidRDefault="007C17AC" w:rsidP="00451735">
      <w:pPr>
        <w:pStyle w:val="Default"/>
        <w:jc w:val="center"/>
        <w:rPr>
          <w:ins w:id="2" w:author="Robert Chavez" w:date="2023-02-22T17:19:00Z"/>
          <w:sz w:val="28"/>
          <w:szCs w:val="28"/>
        </w:rPr>
      </w:pPr>
      <w:ins w:id="3" w:author="Robert Chavez" w:date="2023-02-22T17:19:00Z">
        <w:r>
          <w:rPr>
            <w:b/>
            <w:bCs/>
            <w:sz w:val="28"/>
            <w:szCs w:val="28"/>
          </w:rPr>
          <w:t>Anomaly Detection in SMS Applications</w:t>
        </w:r>
      </w:ins>
    </w:p>
    <w:p w14:paraId="78B315C4" w14:textId="77777777" w:rsidR="00451735" w:rsidRDefault="00451735" w:rsidP="00451735">
      <w:pPr>
        <w:pStyle w:val="Default"/>
        <w:jc w:val="center"/>
        <w:rPr>
          <w:sz w:val="22"/>
          <w:szCs w:val="22"/>
        </w:rPr>
      </w:pPr>
      <w:r w:rsidRPr="00416367">
        <w:rPr>
          <w:sz w:val="22"/>
          <w:szCs w:val="22"/>
        </w:rPr>
        <w:t>Robert Chavez,</w:t>
      </w:r>
      <w:r>
        <w:rPr>
          <w:sz w:val="22"/>
          <w:szCs w:val="22"/>
        </w:rPr>
        <w:t xml:space="preserve"> Kiera Conway</w:t>
      </w:r>
    </w:p>
    <w:p w14:paraId="0956FED6" w14:textId="77777777" w:rsidR="00451735" w:rsidRDefault="00451735" w:rsidP="00451735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CSC 723 – Machine Learning for Cyber Security – Project Topic Proposal – Spring 2023</w:t>
      </w:r>
    </w:p>
    <w:p w14:paraId="697B0A51" w14:textId="77777777" w:rsidR="00451735" w:rsidRPr="004C0705" w:rsidRDefault="00451735" w:rsidP="00451735">
      <w:pPr>
        <w:pStyle w:val="Default"/>
        <w:rPr>
          <w:b/>
          <w:bCs/>
          <w:color w:val="001F5F"/>
          <w:sz w:val="22"/>
          <w:szCs w:val="22"/>
        </w:rPr>
      </w:pPr>
    </w:p>
    <w:p w14:paraId="3047B692" w14:textId="77777777" w:rsidR="00451735" w:rsidRPr="004C0705" w:rsidRDefault="00451735" w:rsidP="00451735">
      <w:pPr>
        <w:pStyle w:val="Default"/>
        <w:rPr>
          <w:sz w:val="22"/>
          <w:szCs w:val="22"/>
        </w:rPr>
      </w:pPr>
      <w:r w:rsidRPr="004C0705">
        <w:rPr>
          <w:b/>
          <w:bCs/>
          <w:sz w:val="22"/>
          <w:szCs w:val="22"/>
        </w:rPr>
        <w:t xml:space="preserve">Proposal Content </w:t>
      </w:r>
      <w:r w:rsidRPr="004C0705">
        <w:rPr>
          <w:sz w:val="22"/>
          <w:szCs w:val="22"/>
        </w:rPr>
        <w:t xml:space="preserve"> </w:t>
      </w:r>
    </w:p>
    <w:p w14:paraId="4DB0DC93" w14:textId="78BE0725" w:rsidR="00451735" w:rsidRDefault="00451735" w:rsidP="00451735">
      <w:pPr>
        <w:rPr>
          <w:rFonts w:ascii="Times New Roman" w:hAnsi="Times New Roman" w:cs="Times New Roman"/>
        </w:rPr>
      </w:pPr>
      <w:r w:rsidRPr="004C070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Our group’s final project f</w:t>
      </w:r>
      <w:r w:rsidRPr="004C0705">
        <w:rPr>
          <w:rFonts w:ascii="Times New Roman" w:hAnsi="Times New Roman" w:cs="Times New Roman"/>
        </w:rPr>
        <w:t>or the Spring 2023 semester of CSC 723</w:t>
      </w:r>
      <w:r>
        <w:rPr>
          <w:rFonts w:ascii="Times New Roman" w:hAnsi="Times New Roman" w:cs="Times New Roman"/>
        </w:rPr>
        <w:t xml:space="preserve"> will </w:t>
      </w:r>
      <w:del w:id="4" w:author="Robert Chavez" w:date="2023-02-22T17:19:00Z">
        <w:r w:rsidR="00E23CFB">
          <w:rPr>
            <w:rFonts w:ascii="Times New Roman" w:hAnsi="Times New Roman" w:cs="Times New Roman"/>
          </w:rPr>
          <w:delText xml:space="preserve">utilize an SMS </w:delText>
        </w:r>
      </w:del>
      <w:ins w:id="5" w:author="Robert Chavez" w:date="2023-02-22T17:19:00Z">
        <w:r>
          <w:rPr>
            <w:rFonts w:ascii="Times New Roman" w:hAnsi="Times New Roman" w:cs="Times New Roman"/>
          </w:rPr>
          <w:t xml:space="preserve">focus on machine learning models that are geared towards </w:t>
        </w:r>
        <w:r w:rsidR="005952C6">
          <w:rPr>
            <w:rFonts w:ascii="Times New Roman" w:hAnsi="Times New Roman" w:cs="Times New Roman"/>
          </w:rPr>
          <w:t>anomaly</w:t>
        </w:r>
        <w:r>
          <w:rPr>
            <w:rFonts w:ascii="Times New Roman" w:hAnsi="Times New Roman" w:cs="Times New Roman"/>
          </w:rPr>
          <w:t xml:space="preserve"> detection. The chosen field of study for our machine learning models is Short Message Service (SMS) </w:t>
        </w:r>
      </w:ins>
      <w:r>
        <w:rPr>
          <w:rFonts w:ascii="Times New Roman" w:hAnsi="Times New Roman" w:cs="Times New Roman"/>
        </w:rPr>
        <w:t>spam</w:t>
      </w:r>
      <w:del w:id="6" w:author="Robert Chavez" w:date="2023-02-22T17:19:00Z">
        <w:r w:rsidR="00E23CFB">
          <w:rPr>
            <w:rFonts w:ascii="Times New Roman" w:hAnsi="Times New Roman" w:cs="Times New Roman"/>
          </w:rPr>
          <w:delText xml:space="preserve"> dataset</w:delText>
        </w:r>
      </w:del>
      <w:ins w:id="7" w:author="Robert Chavez" w:date="2023-02-22T17:19:00Z">
        <w:r>
          <w:rPr>
            <w:rFonts w:ascii="Times New Roman" w:hAnsi="Times New Roman" w:cs="Times New Roman"/>
          </w:rPr>
          <w:t>. We will be leveraging various SMS spam datasets</w:t>
        </w:r>
      </w:ins>
      <w:r>
        <w:rPr>
          <w:rFonts w:ascii="Times New Roman" w:hAnsi="Times New Roman" w:cs="Times New Roman"/>
        </w:rPr>
        <w:t xml:space="preserve"> to train, test, and analyze various classification algorithms to find the most precise option</w:t>
      </w:r>
      <w:del w:id="8" w:author="Robert Chavez" w:date="2023-02-22T17:19:00Z">
        <w:r w:rsidR="00B54BBA">
          <w:rPr>
            <w:rFonts w:ascii="Times New Roman" w:hAnsi="Times New Roman" w:cs="Times New Roman"/>
          </w:rPr>
          <w:delText xml:space="preserve">. </w:delText>
        </w:r>
        <w:r w:rsidR="009276D2">
          <w:rPr>
            <w:rFonts w:ascii="Times New Roman" w:hAnsi="Times New Roman" w:cs="Times New Roman"/>
          </w:rPr>
          <w:delText>Precision</w:delText>
        </w:r>
      </w:del>
      <w:ins w:id="9" w:author="Robert Chavez" w:date="2023-02-22T17:19:00Z">
        <w:r>
          <w:rPr>
            <w:rFonts w:ascii="Times New Roman" w:hAnsi="Times New Roman" w:cs="Times New Roman"/>
          </w:rPr>
          <w:t xml:space="preserve"> to help determine if an SMS is considered spam. </w:t>
        </w:r>
        <w:r w:rsidR="005952C6">
          <w:rPr>
            <w:rFonts w:ascii="Times New Roman" w:hAnsi="Times New Roman" w:cs="Times New Roman"/>
          </w:rPr>
          <w:t>SMS has become</w:t>
        </w:r>
        <w:r>
          <w:rPr>
            <w:rFonts w:ascii="Times New Roman" w:hAnsi="Times New Roman" w:cs="Times New Roman"/>
          </w:rPr>
          <w:t xml:space="preserve"> one of the most popular sources of medium used for marketing and advertising</w:t>
        </w:r>
        <w:r w:rsidR="005952C6">
          <w:rPr>
            <w:rFonts w:ascii="Times New Roman" w:hAnsi="Times New Roman" w:cs="Times New Roman"/>
          </w:rPr>
          <w:t>. We feel that</w:t>
        </w:r>
        <w:r>
          <w:rPr>
            <w:rFonts w:ascii="Times New Roman" w:hAnsi="Times New Roman" w:cs="Times New Roman"/>
          </w:rPr>
          <w:t xml:space="preserve"> it is important to develop an understanding on how </w:t>
        </w:r>
        <w:r w:rsidR="005952C6">
          <w:rPr>
            <w:rFonts w:ascii="Times New Roman" w:hAnsi="Times New Roman" w:cs="Times New Roman"/>
          </w:rPr>
          <w:t>one</w:t>
        </w:r>
        <w:r>
          <w:rPr>
            <w:rFonts w:ascii="Times New Roman" w:hAnsi="Times New Roman" w:cs="Times New Roman"/>
          </w:rPr>
          <w:t xml:space="preserve"> can utilize machine learning that can accurately detect SMS spam. The precision</w:t>
        </w:r>
      </w:ins>
      <w:r>
        <w:rPr>
          <w:rFonts w:ascii="Times New Roman" w:hAnsi="Times New Roman" w:cs="Times New Roman"/>
        </w:rPr>
        <w:t xml:space="preserve"> and accuracy will be determined using a combination of model scores, confusion matrices, and other </w:t>
      </w:r>
      <w:ins w:id="10" w:author="Robert Chavez" w:date="2023-02-22T17:19:00Z">
        <w:r>
          <w:rPr>
            <w:rFonts w:ascii="Times New Roman" w:hAnsi="Times New Roman" w:cs="Times New Roman"/>
          </w:rPr>
          <w:t xml:space="preserve">applicable </w:t>
        </w:r>
      </w:ins>
      <w:r>
        <w:rPr>
          <w:rFonts w:ascii="Times New Roman" w:hAnsi="Times New Roman" w:cs="Times New Roman"/>
        </w:rPr>
        <w:t>model metrics</w:t>
      </w:r>
      <w:del w:id="11" w:author="Robert Chavez" w:date="2023-02-22T17:19:00Z">
        <w:r w:rsidR="00063924">
          <w:rPr>
            <w:rFonts w:ascii="Times New Roman" w:hAnsi="Times New Roman" w:cs="Times New Roman"/>
          </w:rPr>
          <w:delText>, when applicable</w:delText>
        </w:r>
      </w:del>
      <w:r>
        <w:rPr>
          <w:rFonts w:ascii="Times New Roman" w:hAnsi="Times New Roman" w:cs="Times New Roman"/>
        </w:rPr>
        <w:t xml:space="preserve">. While the math deriving most of these metrics will be computed using the Python library </w:t>
      </w:r>
      <m:oMath>
        <m:r>
          <m:rPr>
            <m:sty m:val="p"/>
          </m:rPr>
          <w:rPr>
            <w:rFonts w:ascii="Cambria Math" w:hAnsi="Cambria Math" w:cs="Courier New"/>
          </w:rPr>
          <m:t>sklearn</m:t>
        </m:r>
      </m:oMath>
      <w:r>
        <w:rPr>
          <w:rFonts w:ascii="Times New Roman" w:hAnsi="Times New Roman" w:cs="Times New Roman"/>
        </w:rPr>
        <w:t xml:space="preserve">, any formulas used </w:t>
      </w:r>
      <w:ins w:id="12" w:author="Robert Chavez" w:date="2023-02-22T17:19:00Z">
        <w:r>
          <w:rPr>
            <w:rFonts w:ascii="Times New Roman" w:hAnsi="Times New Roman" w:cs="Times New Roman"/>
          </w:rPr>
          <w:t xml:space="preserve">in the project </w:t>
        </w:r>
      </w:ins>
      <w:r>
        <w:rPr>
          <w:rFonts w:ascii="Times New Roman" w:hAnsi="Times New Roman" w:cs="Times New Roman"/>
        </w:rPr>
        <w:t>will be thoroughly explained</w:t>
      </w:r>
      <w:del w:id="13" w:author="Robert Chavez" w:date="2023-02-22T17:19:00Z">
        <w:r w:rsidR="00B24E76">
          <w:rPr>
            <w:rFonts w:ascii="Times New Roman" w:hAnsi="Times New Roman" w:cs="Times New Roman"/>
          </w:rPr>
          <w:delText>.</w:delText>
        </w:r>
      </w:del>
      <w:ins w:id="14" w:author="Robert Chavez" w:date="2023-02-22T17:19:00Z">
        <w:r>
          <w:rPr>
            <w:rFonts w:ascii="Times New Roman" w:hAnsi="Times New Roman" w:cs="Times New Roman"/>
          </w:rPr>
          <w:t xml:space="preserve"> for reader clarity.</w:t>
        </w:r>
      </w:ins>
      <w:r>
        <w:rPr>
          <w:rFonts w:ascii="Times New Roman" w:hAnsi="Times New Roman" w:cs="Times New Roman"/>
        </w:rPr>
        <w:t xml:space="preserve"> Furthermore, the training and</w:t>
      </w:r>
      <w:r w:rsidR="005952C6">
        <w:rPr>
          <w:rFonts w:ascii="Times New Roman" w:hAnsi="Times New Roman" w:cs="Times New Roman"/>
        </w:rPr>
        <w:t xml:space="preserve"> </w:t>
      </w:r>
      <w:del w:id="15" w:author="Robert Chavez" w:date="2023-02-22T17:19:00Z">
        <w:r w:rsidR="006311BE">
          <w:rPr>
            <w:rFonts w:ascii="Times New Roman" w:hAnsi="Times New Roman" w:cs="Times New Roman"/>
          </w:rPr>
          <w:delText>testing</w:delText>
        </w:r>
      </w:del>
      <w:ins w:id="16" w:author="Robert Chavez" w:date="2023-02-22T17:19:00Z">
        <w:r w:rsidR="005952C6">
          <w:rPr>
            <w:rFonts w:ascii="Times New Roman" w:hAnsi="Times New Roman" w:cs="Times New Roman"/>
          </w:rPr>
          <w:t>machine learning</w:t>
        </w:r>
      </w:ins>
      <w:r>
        <w:rPr>
          <w:rFonts w:ascii="Times New Roman" w:hAnsi="Times New Roman" w:cs="Times New Roman"/>
        </w:rPr>
        <w:t xml:space="preserve"> algorithms will be created using </w:t>
      </w:r>
      <w:ins w:id="17" w:author="Robert Chavez" w:date="2023-02-22T17:19:00Z">
        <w:r>
          <w:rPr>
            <w:rFonts w:ascii="Times New Roman" w:hAnsi="Times New Roman" w:cs="Times New Roman"/>
          </w:rPr>
          <w:t xml:space="preserve">the </w:t>
        </w:r>
      </w:ins>
      <w:r>
        <w:rPr>
          <w:rFonts w:ascii="Times New Roman" w:hAnsi="Times New Roman" w:cs="Times New Roman"/>
        </w:rPr>
        <w:t>Python</w:t>
      </w:r>
      <w:ins w:id="18" w:author="Robert Chavez" w:date="2023-02-22T17:19:00Z">
        <w:r>
          <w:rPr>
            <w:rFonts w:ascii="Times New Roman" w:hAnsi="Times New Roman" w:cs="Times New Roman"/>
          </w:rPr>
          <w:t xml:space="preserve"> scripting language</w:t>
        </w:r>
      </w:ins>
      <w:r>
        <w:rPr>
          <w:rFonts w:ascii="Times New Roman" w:hAnsi="Times New Roman" w:cs="Times New Roman"/>
        </w:rPr>
        <w:t xml:space="preserve"> and submitted alongside the final project report.</w:t>
      </w:r>
    </w:p>
    <w:p w14:paraId="3DEC7143" w14:textId="7F306CED" w:rsidR="00451735" w:rsidRDefault="006B3525" w:rsidP="00451735">
      <w:pPr>
        <w:ind w:firstLine="720"/>
        <w:rPr>
          <w:rFonts w:ascii="Times New Roman" w:hAnsi="Times New Roman" w:cs="Times New Roman"/>
        </w:rPr>
        <w:pPrChange w:id="19" w:author="Robert Chavez" w:date="2023-02-22T17:19:00Z">
          <w:pPr/>
        </w:pPrChange>
      </w:pPr>
      <w:del w:id="20" w:author="Robert Chavez" w:date="2023-02-22T17:19:00Z">
        <w:r>
          <w:rPr>
            <w:rFonts w:ascii="Times New Roman" w:hAnsi="Times New Roman" w:cs="Times New Roman"/>
          </w:rPr>
          <w:tab/>
          <w:delText>Any</w:delText>
        </w:r>
      </w:del>
      <w:ins w:id="21" w:author="Robert Chavez" w:date="2023-02-22T17:19:00Z">
        <w:r w:rsidR="00451735">
          <w:rPr>
            <w:rFonts w:ascii="Times New Roman" w:hAnsi="Times New Roman" w:cs="Times New Roman"/>
          </w:rPr>
          <w:t>All</w:t>
        </w:r>
      </w:ins>
      <w:r w:rsidR="00451735">
        <w:rPr>
          <w:rFonts w:ascii="Times New Roman" w:hAnsi="Times New Roman" w:cs="Times New Roman"/>
        </w:rPr>
        <w:t xml:space="preserve"> scripts written for this project will be created using the </w:t>
      </w:r>
      <w:proofErr w:type="spellStart"/>
      <w:r w:rsidR="00451735">
        <w:rPr>
          <w:rFonts w:ascii="Times New Roman" w:hAnsi="Times New Roman" w:cs="Times New Roman"/>
        </w:rPr>
        <w:t>Jupyter</w:t>
      </w:r>
      <w:proofErr w:type="spellEnd"/>
      <w:r w:rsidR="00451735">
        <w:rPr>
          <w:rFonts w:ascii="Times New Roman" w:hAnsi="Times New Roman" w:cs="Times New Roman"/>
        </w:rPr>
        <w:t xml:space="preserve"> Notebook </w:t>
      </w:r>
      <w:r w:rsidR="00A17FCC">
        <w:rPr>
          <w:rFonts w:ascii="Times New Roman" w:hAnsi="Times New Roman" w:cs="Times New Roman"/>
        </w:rPr>
        <w:t>environment Kaggle</w:t>
      </w:r>
      <w:del w:id="22" w:author="Robert Chavez" w:date="2023-02-22T17:19:00Z">
        <w:r w:rsidR="00E5276D">
          <w:rPr>
            <w:rFonts w:ascii="Times New Roman" w:hAnsi="Times New Roman" w:cs="Times New Roman"/>
          </w:rPr>
          <w:delText xml:space="preserve"> and</w:delText>
        </w:r>
        <w:r w:rsidR="009D659D">
          <w:rPr>
            <w:rFonts w:ascii="Times New Roman" w:hAnsi="Times New Roman" w:cs="Times New Roman"/>
          </w:rPr>
          <w:delText xml:space="preserve"> will be </w:delText>
        </w:r>
      </w:del>
      <w:ins w:id="23" w:author="Robert Chavez" w:date="2023-02-22T17:19:00Z">
        <w:r w:rsidR="00451735">
          <w:rPr>
            <w:rFonts w:ascii="Times New Roman" w:hAnsi="Times New Roman" w:cs="Times New Roman"/>
          </w:rPr>
          <w:t xml:space="preserve">. Our group has determined the chosen format to be </w:t>
        </w:r>
      </w:ins>
      <w:r w:rsidR="00451735">
        <w:rPr>
          <w:rFonts w:ascii="Times New Roman" w:hAnsi="Times New Roman" w:cs="Times New Roman"/>
        </w:rPr>
        <w:t xml:space="preserve">submitted </w:t>
      </w:r>
      <w:ins w:id="24" w:author="Robert Chavez" w:date="2023-02-22T17:19:00Z">
        <w:r w:rsidR="00451735">
          <w:rPr>
            <w:rFonts w:ascii="Times New Roman" w:hAnsi="Times New Roman" w:cs="Times New Roman"/>
          </w:rPr>
          <w:t xml:space="preserve">will be </w:t>
        </w:r>
      </w:ins>
      <w:r w:rsidR="00451735">
        <w:rPr>
          <w:rFonts w:ascii="Times New Roman" w:hAnsi="Times New Roman" w:cs="Times New Roman"/>
        </w:rPr>
        <w:t>in the</w:t>
      </w:r>
      <w:r w:rsidR="00451735" w:rsidRPr="009D659D">
        <w:rPr>
          <w:rFonts w:ascii="Cambria Math" w:eastAsiaTheme="minorEastAsia" w:hAnsi="Cambria Math" w:cs="Times New Roman"/>
        </w:rPr>
        <w:t xml:space="preserve"> </w:t>
      </w:r>
      <w:del w:id="25" w:author="Robert Chavez" w:date="2023-02-22T17:19:00Z">
        <w:r w:rsidR="009D659D">
          <w:rPr>
            <w:rFonts w:ascii="Cambria Math" w:eastAsiaTheme="minorEastAsia" w:hAnsi="Cambria Math" w:cs="Times New Roman"/>
          </w:rPr>
          <w:delText>.</w:delText>
        </w:r>
      </w:del>
      <w:proofErr w:type="gramStart"/>
      <w:ins w:id="26" w:author="Robert Chavez" w:date="2023-02-22T17:19:00Z">
        <w:r w:rsidR="00451735">
          <w:rPr>
            <w:rFonts w:ascii="Cambria Math" w:eastAsiaTheme="minorEastAsia" w:hAnsi="Cambria Math" w:cs="Times New Roman"/>
          </w:rPr>
          <w:t>“.</w:t>
        </w:r>
      </w:ins>
      <w:proofErr w:type="spellStart"/>
      <w:r w:rsidR="00451735">
        <w:rPr>
          <w:rFonts w:ascii="Cambria Math" w:eastAsiaTheme="minorEastAsia" w:hAnsi="Cambria Math" w:cs="Times New Roman"/>
        </w:rPr>
        <w:t>ipynb</w:t>
      </w:r>
      <w:proofErr w:type="spellEnd"/>
      <w:proofErr w:type="gramEnd"/>
      <w:ins w:id="27" w:author="Robert Chavez" w:date="2023-02-22T17:19:00Z">
        <w:r w:rsidR="00451735">
          <w:rPr>
            <w:rFonts w:ascii="Cambria Math" w:eastAsiaTheme="minorEastAsia" w:hAnsi="Cambria Math" w:cs="Times New Roman"/>
          </w:rPr>
          <w:t>”</w:t>
        </w:r>
        <w:r w:rsidR="005952C6">
          <w:rPr>
            <w:rFonts w:ascii="Cambria Math" w:eastAsiaTheme="minorEastAsia" w:hAnsi="Cambria Math" w:cs="Times New Roman"/>
          </w:rPr>
          <w:t xml:space="preserve"> the</w:t>
        </w:r>
      </w:ins>
      <w:r w:rsidR="00451735" w:rsidRPr="009D659D">
        <w:rPr>
          <w:rFonts w:ascii="Times New Roman" w:hAnsi="Times New Roman" w:cs="Times New Roman"/>
        </w:rPr>
        <w:t xml:space="preserve"> </w:t>
      </w:r>
      <w:r w:rsidR="00451735">
        <w:rPr>
          <w:rFonts w:ascii="Times New Roman" w:hAnsi="Times New Roman" w:cs="Times New Roman"/>
        </w:rPr>
        <w:t xml:space="preserve">Kaggle file format. </w:t>
      </w:r>
      <w:del w:id="28" w:author="Robert Chavez" w:date="2023-02-22T17:19:00Z">
        <w:r w:rsidR="00483708">
          <w:rPr>
            <w:rFonts w:ascii="Times New Roman" w:hAnsi="Times New Roman" w:cs="Times New Roman"/>
          </w:rPr>
          <w:delText>We chose</w:delText>
        </w:r>
      </w:del>
      <w:ins w:id="29" w:author="Robert Chavez" w:date="2023-02-22T17:19:00Z">
        <w:r w:rsidR="00A17FCC">
          <w:rPr>
            <w:rFonts w:ascii="Times New Roman" w:hAnsi="Times New Roman" w:cs="Times New Roman"/>
          </w:rPr>
          <w:t>Our group selected</w:t>
        </w:r>
      </w:ins>
      <w:r w:rsidR="00451735">
        <w:rPr>
          <w:rFonts w:ascii="Times New Roman" w:hAnsi="Times New Roman" w:cs="Times New Roman"/>
        </w:rPr>
        <w:t xml:space="preserve"> Kaggle as our main environment due to the abundance of datasets, the ability to directly import said datasets, and the</w:t>
      </w:r>
      <w:r w:rsidR="005952C6">
        <w:rPr>
          <w:rFonts w:ascii="Times New Roman" w:hAnsi="Times New Roman" w:cs="Times New Roman"/>
        </w:rPr>
        <w:t xml:space="preserve"> </w:t>
      </w:r>
      <w:ins w:id="30" w:author="Robert Chavez" w:date="2023-02-22T17:19:00Z">
        <w:r w:rsidR="005952C6">
          <w:rPr>
            <w:rFonts w:ascii="Times New Roman" w:hAnsi="Times New Roman" w:cs="Times New Roman"/>
          </w:rPr>
          <w:t>ease of</w:t>
        </w:r>
        <w:r w:rsidR="00451735">
          <w:rPr>
            <w:rFonts w:ascii="Times New Roman" w:hAnsi="Times New Roman" w:cs="Times New Roman"/>
          </w:rPr>
          <w:t xml:space="preserve"> </w:t>
        </w:r>
      </w:ins>
      <w:r w:rsidR="00451735">
        <w:rPr>
          <w:rFonts w:ascii="Times New Roman" w:hAnsi="Times New Roman" w:cs="Times New Roman"/>
        </w:rPr>
        <w:t>facilitation</w:t>
      </w:r>
      <w:del w:id="31" w:author="Robert Chavez" w:date="2023-02-22T17:19:00Z">
        <w:r w:rsidR="00921076">
          <w:rPr>
            <w:rFonts w:ascii="Times New Roman" w:hAnsi="Times New Roman" w:cs="Times New Roman"/>
          </w:rPr>
          <w:delText xml:space="preserve"> of cooperation</w:delText>
        </w:r>
      </w:del>
      <w:r w:rsidR="00451735">
        <w:rPr>
          <w:rFonts w:ascii="Times New Roman" w:hAnsi="Times New Roman" w:cs="Times New Roman"/>
        </w:rPr>
        <w:t xml:space="preserve"> between group members. While each algorithm will be trained and tested in a separate notebook, the final report will consolidate the data in an organized manner. Any additional materials which require group collaboration</w:t>
      </w:r>
      <w:del w:id="32" w:author="Robert Chavez" w:date="2023-02-22T17:19:00Z">
        <w:r w:rsidR="00E5276D">
          <w:rPr>
            <w:rFonts w:ascii="Times New Roman" w:hAnsi="Times New Roman" w:cs="Times New Roman"/>
          </w:rPr>
          <w:delText>, including</w:delText>
        </w:r>
      </w:del>
      <w:ins w:id="33" w:author="Robert Chavez" w:date="2023-02-22T17:19:00Z">
        <w:r w:rsidR="00451735">
          <w:rPr>
            <w:rFonts w:ascii="Times New Roman" w:hAnsi="Times New Roman" w:cs="Times New Roman"/>
          </w:rPr>
          <w:t xml:space="preserve"> </w:t>
        </w:r>
        <w:r w:rsidR="005952C6">
          <w:rPr>
            <w:rFonts w:ascii="Times New Roman" w:hAnsi="Times New Roman" w:cs="Times New Roman"/>
          </w:rPr>
          <w:t>such as</w:t>
        </w:r>
      </w:ins>
      <w:r w:rsidR="00451735">
        <w:rPr>
          <w:rFonts w:ascii="Times New Roman" w:hAnsi="Times New Roman" w:cs="Times New Roman"/>
        </w:rPr>
        <w:t xml:space="preserve"> outlines, notes, and resources</w:t>
      </w:r>
      <w:del w:id="34" w:author="Robert Chavez" w:date="2023-02-22T17:19:00Z">
        <w:r w:rsidR="00E5276D">
          <w:rPr>
            <w:rFonts w:ascii="Times New Roman" w:hAnsi="Times New Roman" w:cs="Times New Roman"/>
          </w:rPr>
          <w:delText>,</w:delText>
        </w:r>
      </w:del>
      <w:ins w:id="35" w:author="Robert Chavez" w:date="2023-02-22T17:19:00Z">
        <w:r w:rsidR="00A17FCC">
          <w:rPr>
            <w:rFonts w:ascii="Times New Roman" w:hAnsi="Times New Roman" w:cs="Times New Roman"/>
          </w:rPr>
          <w:t>.</w:t>
        </w:r>
        <w:r w:rsidR="005952C6">
          <w:rPr>
            <w:rFonts w:ascii="Times New Roman" w:hAnsi="Times New Roman" w:cs="Times New Roman"/>
          </w:rPr>
          <w:t xml:space="preserve"> </w:t>
        </w:r>
        <w:proofErr w:type="gramStart"/>
        <w:r w:rsidR="005952C6">
          <w:rPr>
            <w:rFonts w:ascii="Times New Roman" w:hAnsi="Times New Roman" w:cs="Times New Roman"/>
          </w:rPr>
          <w:t>In an effort to</w:t>
        </w:r>
        <w:proofErr w:type="gramEnd"/>
        <w:r w:rsidR="00A17FCC">
          <w:rPr>
            <w:rFonts w:ascii="Times New Roman" w:hAnsi="Times New Roman" w:cs="Times New Roman"/>
          </w:rPr>
          <w:t xml:space="preserve"> better assist our team with coordinated efforts we</w:t>
        </w:r>
      </w:ins>
      <w:r w:rsidR="00A17FCC">
        <w:rPr>
          <w:rFonts w:ascii="Times New Roman" w:hAnsi="Times New Roman" w:cs="Times New Roman"/>
        </w:rPr>
        <w:t xml:space="preserve"> will be </w:t>
      </w:r>
      <w:ins w:id="36" w:author="Robert Chavez" w:date="2023-02-22T17:19:00Z">
        <w:r w:rsidR="00A17FCC">
          <w:rPr>
            <w:rFonts w:ascii="Times New Roman" w:hAnsi="Times New Roman" w:cs="Times New Roman"/>
          </w:rPr>
          <w:t>leveraging</w:t>
        </w:r>
        <w:r w:rsidR="00451735">
          <w:rPr>
            <w:rFonts w:ascii="Times New Roman" w:hAnsi="Times New Roman" w:cs="Times New Roman"/>
          </w:rPr>
          <w:t xml:space="preserve"> </w:t>
        </w:r>
        <w:r w:rsidR="00A17FCC">
          <w:rPr>
            <w:rFonts w:ascii="Times New Roman" w:hAnsi="Times New Roman" w:cs="Times New Roman"/>
          </w:rPr>
          <w:t xml:space="preserve">a </w:t>
        </w:r>
      </w:ins>
      <w:r w:rsidR="00451735">
        <w:rPr>
          <w:rFonts w:ascii="Times New Roman" w:hAnsi="Times New Roman" w:cs="Times New Roman"/>
        </w:rPr>
        <w:t xml:space="preserve">shared </w:t>
      </w:r>
      <w:del w:id="37" w:author="Robert Chavez" w:date="2023-02-22T17:19:00Z">
        <w:r w:rsidR="00E5276D">
          <w:rPr>
            <w:rFonts w:ascii="Times New Roman" w:hAnsi="Times New Roman" w:cs="Times New Roman"/>
          </w:rPr>
          <w:delText>via a Github</w:delText>
        </w:r>
      </w:del>
      <w:ins w:id="38" w:author="Robert Chavez" w:date="2023-02-22T17:19:00Z">
        <w:r w:rsidR="00A17FCC">
          <w:rPr>
            <w:rFonts w:ascii="Times New Roman" w:hAnsi="Times New Roman" w:cs="Times New Roman"/>
          </w:rPr>
          <w:t>GitHub</w:t>
        </w:r>
      </w:ins>
      <w:r w:rsidR="00451735">
        <w:rPr>
          <w:rFonts w:ascii="Times New Roman" w:hAnsi="Times New Roman" w:cs="Times New Roman"/>
        </w:rPr>
        <w:t xml:space="preserve"> repository</w:t>
      </w:r>
      <w:ins w:id="39" w:author="Robert Chavez" w:date="2023-02-22T17:19:00Z">
        <w:r w:rsidR="00A17FCC">
          <w:rPr>
            <w:rFonts w:ascii="Times New Roman" w:hAnsi="Times New Roman" w:cs="Times New Roman"/>
          </w:rPr>
          <w:t xml:space="preserve"> in which all materials, notes, and project data will reside for the project remainder</w:t>
        </w:r>
      </w:ins>
      <w:r w:rsidR="00451735">
        <w:rPr>
          <w:rFonts w:ascii="Times New Roman" w:hAnsi="Times New Roman" w:cs="Times New Roman"/>
        </w:rPr>
        <w:t>.</w:t>
      </w:r>
    </w:p>
    <w:p w14:paraId="32C1E6FD" w14:textId="5F04C054" w:rsidR="00451735" w:rsidRDefault="00451735" w:rsidP="00451735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</w:rPr>
        <w:tab/>
      </w:r>
      <w:del w:id="40" w:author="Robert Chavez" w:date="2023-02-22T17:19:00Z">
        <w:r w:rsidR="005B5AF4">
          <w:rPr>
            <w:rFonts w:ascii="Times New Roman" w:hAnsi="Times New Roman" w:cs="Times New Roman"/>
          </w:rPr>
          <w:delText>As</w:delText>
        </w:r>
      </w:del>
      <w:ins w:id="41" w:author="Robert Chavez" w:date="2023-02-22T17:19:00Z">
        <w:r w:rsidR="00A17FCC">
          <w:rPr>
            <w:rFonts w:ascii="Times New Roman" w:hAnsi="Times New Roman" w:cs="Times New Roman"/>
          </w:rPr>
          <w:t>Since</w:t>
        </w:r>
      </w:ins>
      <w:r>
        <w:rPr>
          <w:rFonts w:ascii="Times New Roman" w:hAnsi="Times New Roman" w:cs="Times New Roman"/>
        </w:rPr>
        <w:t xml:space="preserve"> we will be classifying discrete, fixed</w:t>
      </w:r>
      <w:del w:id="42" w:author="Robert Chavez" w:date="2023-02-22T17:19:00Z">
        <w:r w:rsidR="005B5AF4">
          <w:rPr>
            <w:rFonts w:ascii="Times New Roman" w:hAnsi="Times New Roman" w:cs="Times New Roman"/>
          </w:rPr>
          <w:delText>,</w:delText>
        </w:r>
      </w:del>
      <w:ins w:id="43" w:author="Robert Chavez" w:date="2023-02-22T17:19:00Z">
        <w:r w:rsidR="00A17FCC">
          <w:rPr>
            <w:rFonts w:ascii="Times New Roman" w:hAnsi="Times New Roman" w:cs="Times New Roman"/>
          </w:rPr>
          <w:t xml:space="preserve"> and</w:t>
        </w:r>
      </w:ins>
      <w:r>
        <w:rPr>
          <w:rFonts w:ascii="Times New Roman" w:hAnsi="Times New Roman" w:cs="Times New Roman"/>
        </w:rPr>
        <w:t xml:space="preserve"> binary values </w:t>
      </w:r>
      <w:del w:id="44" w:author="Robert Chavez" w:date="2023-02-22T17:19:00Z">
        <w:r w:rsidR="005B5AF4">
          <w:rPr>
            <w:rFonts w:ascii="Times New Roman" w:hAnsi="Times New Roman" w:cs="Times New Roman"/>
          </w:rPr>
          <w:delText>(</w:delText>
        </w:r>
      </w:del>
      <w:ins w:id="45" w:author="Robert Chavez" w:date="2023-02-22T17:19:00Z">
        <w:r w:rsidR="00A17FCC">
          <w:rPr>
            <w:rFonts w:ascii="Times New Roman" w:hAnsi="Times New Roman" w:cs="Times New Roman"/>
          </w:rPr>
          <w:t xml:space="preserve">such as </w:t>
        </w:r>
      </w:ins>
      <w:r>
        <w:rPr>
          <w:rFonts w:ascii="Times New Roman" w:hAnsi="Times New Roman" w:cs="Times New Roman"/>
        </w:rPr>
        <w:t xml:space="preserve">SPAM </w:t>
      </w:r>
      <w:del w:id="46" w:author="Robert Chavez" w:date="2023-02-22T17:19:00Z">
        <w:r w:rsidR="005B5AF4">
          <w:rPr>
            <w:rFonts w:ascii="Times New Roman" w:hAnsi="Times New Roman" w:cs="Times New Roman"/>
          </w:rPr>
          <w:delText>v</w:delText>
        </w:r>
      </w:del>
      <w:ins w:id="47" w:author="Robert Chavez" w:date="2023-02-22T17:19:00Z">
        <w:r>
          <w:rPr>
            <w:rFonts w:ascii="Times New Roman" w:hAnsi="Times New Roman" w:cs="Times New Roman"/>
          </w:rPr>
          <w:t>v</w:t>
        </w:r>
        <w:r w:rsidR="00A17FCC">
          <w:rPr>
            <w:rFonts w:ascii="Times New Roman" w:hAnsi="Times New Roman" w:cs="Times New Roman"/>
          </w:rPr>
          <w:t>s</w:t>
        </w:r>
      </w:ins>
      <w:r>
        <w:rPr>
          <w:rFonts w:ascii="Times New Roman" w:hAnsi="Times New Roman" w:cs="Times New Roman"/>
        </w:rPr>
        <w:t xml:space="preserve"> HAM</w:t>
      </w:r>
      <w:del w:id="48" w:author="Robert Chavez" w:date="2023-02-22T17:19:00Z">
        <w:r w:rsidR="005B5AF4">
          <w:rPr>
            <w:rFonts w:ascii="Times New Roman" w:hAnsi="Times New Roman" w:cs="Times New Roman"/>
          </w:rPr>
          <w:delText>), our</w:delText>
        </w:r>
      </w:del>
      <w:ins w:id="49" w:author="Robert Chavez" w:date="2023-02-22T17:19:00Z">
        <w:r w:rsidR="00A17FCC">
          <w:rPr>
            <w:rFonts w:ascii="Times New Roman" w:hAnsi="Times New Roman" w:cs="Times New Roman"/>
          </w:rPr>
          <w:t>. O</w:t>
        </w:r>
        <w:r>
          <w:rPr>
            <w:rFonts w:ascii="Times New Roman" w:hAnsi="Times New Roman" w:cs="Times New Roman"/>
          </w:rPr>
          <w:t>ur</w:t>
        </w:r>
      </w:ins>
      <w:r>
        <w:rPr>
          <w:rFonts w:ascii="Times New Roman" w:hAnsi="Times New Roman" w:cs="Times New Roman"/>
        </w:rPr>
        <w:t xml:space="preserve"> group will use various Supervised Classification algorithms.</w:t>
      </w:r>
      <w:r w:rsidRPr="005B5AF4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The three algorithms </w:t>
      </w:r>
      <w:del w:id="50" w:author="Robert Chavez" w:date="2023-02-22T17:19:00Z">
        <w:r w:rsidR="002C4C87">
          <w:rPr>
            <w:rFonts w:ascii="Times New Roman" w:hAnsi="Times New Roman" w:cs="Times New Roman"/>
            <w:iCs/>
          </w:rPr>
          <w:delText>we plan</w:delText>
        </w:r>
      </w:del>
      <w:ins w:id="51" w:author="Robert Chavez" w:date="2023-02-22T17:19:00Z">
        <w:r w:rsidR="00A17FCC">
          <w:rPr>
            <w:rFonts w:ascii="Times New Roman" w:hAnsi="Times New Roman" w:cs="Times New Roman"/>
            <w:iCs/>
          </w:rPr>
          <w:t>chosen</w:t>
        </w:r>
      </w:ins>
      <w:r w:rsidR="00A17FCC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to test, train, analyze, and compare</w:t>
      </w:r>
      <w:ins w:id="52" w:author="Robert Chavez" w:date="2023-02-22T17:19:00Z">
        <w:r>
          <w:rPr>
            <w:rFonts w:ascii="Times New Roman" w:hAnsi="Times New Roman" w:cs="Times New Roman"/>
            <w:iCs/>
          </w:rPr>
          <w:t xml:space="preserve"> </w:t>
        </w:r>
        <w:r w:rsidR="00A17FCC">
          <w:rPr>
            <w:rFonts w:ascii="Times New Roman" w:hAnsi="Times New Roman" w:cs="Times New Roman"/>
            <w:iCs/>
          </w:rPr>
          <w:t>our results</w:t>
        </w:r>
      </w:ins>
      <w:r w:rsidR="00A17FCC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are K</w:t>
      </w:r>
      <w:r w:rsidRPr="002C4C87">
        <w:rPr>
          <w:rFonts w:ascii="Times New Roman" w:hAnsi="Times New Roman" w:cs="Times New Roman"/>
          <w:iCs/>
        </w:rPr>
        <w:t>-</w:t>
      </w:r>
      <w:r>
        <w:rPr>
          <w:rFonts w:ascii="Times New Roman" w:hAnsi="Times New Roman" w:cs="Times New Roman"/>
          <w:iCs/>
        </w:rPr>
        <w:t>N</w:t>
      </w:r>
      <w:r w:rsidRPr="002C4C87">
        <w:rPr>
          <w:rFonts w:ascii="Times New Roman" w:hAnsi="Times New Roman" w:cs="Times New Roman"/>
          <w:iCs/>
        </w:rPr>
        <w:t xml:space="preserve">earest </w:t>
      </w:r>
      <w:r>
        <w:rPr>
          <w:rFonts w:ascii="Times New Roman" w:hAnsi="Times New Roman" w:cs="Times New Roman"/>
          <w:iCs/>
        </w:rPr>
        <w:t>N</w:t>
      </w:r>
      <w:r w:rsidRPr="002C4C87">
        <w:rPr>
          <w:rFonts w:ascii="Times New Roman" w:hAnsi="Times New Roman" w:cs="Times New Roman"/>
          <w:iCs/>
        </w:rPr>
        <w:t>eighbors</w:t>
      </w:r>
      <w:r>
        <w:rPr>
          <w:rFonts w:ascii="Times New Roman" w:hAnsi="Times New Roman" w:cs="Times New Roman"/>
          <w:iCs/>
        </w:rPr>
        <w:t xml:space="preserve"> (KNN), </w:t>
      </w:r>
      <w:r w:rsidRPr="00485B81">
        <w:rPr>
          <w:rFonts w:ascii="Times New Roman" w:hAnsi="Times New Roman" w:cs="Times New Roman"/>
          <w:iCs/>
        </w:rPr>
        <w:t>Decision Tree</w:t>
      </w:r>
      <w:r>
        <w:rPr>
          <w:rFonts w:ascii="Times New Roman" w:hAnsi="Times New Roman" w:cs="Times New Roman"/>
          <w:iCs/>
        </w:rPr>
        <w:t>, and N</w:t>
      </w:r>
      <w:r w:rsidRPr="0065620B">
        <w:rPr>
          <w:rFonts w:ascii="Times New Roman" w:hAnsi="Times New Roman" w:cs="Times New Roman"/>
          <w:iCs/>
        </w:rPr>
        <w:t xml:space="preserve">aive </w:t>
      </w:r>
      <w:r>
        <w:rPr>
          <w:rFonts w:ascii="Times New Roman" w:hAnsi="Times New Roman" w:cs="Times New Roman"/>
          <w:iCs/>
        </w:rPr>
        <w:t>B</w:t>
      </w:r>
      <w:r w:rsidRPr="0065620B">
        <w:rPr>
          <w:rFonts w:ascii="Times New Roman" w:hAnsi="Times New Roman" w:cs="Times New Roman"/>
          <w:iCs/>
        </w:rPr>
        <w:t>ayes</w:t>
      </w:r>
      <w:r>
        <w:rPr>
          <w:rFonts w:ascii="Times New Roman" w:hAnsi="Times New Roman" w:cs="Times New Roman"/>
          <w:iCs/>
        </w:rPr>
        <w:t xml:space="preserve"> (including </w:t>
      </w:r>
      <w:r w:rsidRPr="00D4471C">
        <w:rPr>
          <w:rFonts w:ascii="Times New Roman" w:hAnsi="Times New Roman" w:cs="Times New Roman"/>
          <w:iCs/>
        </w:rPr>
        <w:t>Bayes’ Theorem to calculate the joint density of dependent events</w:t>
      </w:r>
      <w:r>
        <w:rPr>
          <w:rFonts w:ascii="Times New Roman" w:hAnsi="Times New Roman" w:cs="Times New Roman"/>
          <w:iCs/>
        </w:rPr>
        <w:t xml:space="preserve">). </w:t>
      </w:r>
      <w:r>
        <w:rPr>
          <w:rFonts w:ascii="Times New Roman" w:hAnsi="Times New Roman" w:cs="Times New Roman"/>
        </w:rPr>
        <w:t>While each algorithm script may contain additional</w:t>
      </w:r>
      <w:del w:id="53" w:author="Robert Chavez" w:date="2023-02-22T17:19:00Z">
        <w:r w:rsidR="009D659D">
          <w:rPr>
            <w:rFonts w:ascii="Times New Roman" w:hAnsi="Times New Roman" w:cs="Times New Roman"/>
          </w:rPr>
          <w:delText>,</w:delText>
        </w:r>
      </w:del>
      <w:r w:rsidR="00A17F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unique libraries</w:t>
      </w:r>
      <w:del w:id="54" w:author="Robert Chavez" w:date="2023-02-22T17:19:00Z">
        <w:r w:rsidR="009D659D">
          <w:rPr>
            <w:rFonts w:ascii="Times New Roman" w:hAnsi="Times New Roman" w:cs="Times New Roman"/>
          </w:rPr>
          <w:delText>,</w:delText>
        </w:r>
      </w:del>
      <w:r w:rsidRPr="006562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primary libraries utilized in</w:t>
      </w:r>
      <w:r w:rsidR="00A17FCC">
        <w:rPr>
          <w:rFonts w:ascii="Times New Roman" w:hAnsi="Times New Roman" w:cs="Times New Roman"/>
        </w:rPr>
        <w:t xml:space="preserve"> </w:t>
      </w:r>
      <w:ins w:id="55" w:author="Robert Chavez" w:date="2023-02-22T17:19:00Z">
        <w:r w:rsidR="00A17FCC">
          <w:rPr>
            <w:rFonts w:ascii="Times New Roman" w:hAnsi="Times New Roman" w:cs="Times New Roman"/>
          </w:rPr>
          <w:t>our project</w:t>
        </w:r>
        <w:r>
          <w:rPr>
            <w:rFonts w:ascii="Times New Roman" w:hAnsi="Times New Roman" w:cs="Times New Roman"/>
          </w:rPr>
          <w:t xml:space="preserve"> </w:t>
        </w:r>
      </w:ins>
      <w:r>
        <w:rPr>
          <w:rFonts w:ascii="Times New Roman" w:hAnsi="Times New Roman" w:cs="Times New Roman"/>
        </w:rPr>
        <w:t xml:space="preserve">will be </w:t>
      </w:r>
      <m:oMath>
        <m:r>
          <m:rPr>
            <m:sty m:val="p"/>
          </m:rPr>
          <w:rPr>
            <w:rFonts w:ascii="Cambria Math" w:hAnsi="Cambria Math" w:cs="Courier New"/>
          </w:rPr>
          <m:t>numpy</m:t>
        </m:r>
      </m:oMath>
      <w:r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pandas</m:t>
        </m:r>
      </m:oMath>
      <w:r>
        <w:rPr>
          <w:rFonts w:ascii="Times New Roman" w:eastAsiaTheme="minorEastAsia" w:hAnsi="Times New Roman" w:cs="Times New Roman"/>
          <w:iCs/>
        </w:rPr>
        <w:t xml:space="preserve">, and </w:t>
      </w:r>
      <m:oMath>
        <m:r>
          <m:rPr>
            <m:sty m:val="p"/>
          </m:rPr>
          <w:rPr>
            <w:rFonts w:ascii="Cambria Math" w:hAnsi="Cambria Math" w:cs="Courier New"/>
          </w:rPr>
          <m:t>sklearn</m:t>
        </m:r>
      </m:oMath>
      <w:r>
        <w:rPr>
          <w:rFonts w:ascii="Times New Roman" w:eastAsiaTheme="minorEastAsia" w:hAnsi="Times New Roman" w:cs="Times New Roman"/>
          <w:iCs/>
        </w:rPr>
        <w:t xml:space="preserve">. </w:t>
      </w:r>
      <w:del w:id="56" w:author="Robert Chavez" w:date="2023-02-22T17:19:00Z">
        <w:r w:rsidR="0065620B">
          <w:rPr>
            <w:rFonts w:ascii="Times New Roman" w:eastAsiaTheme="minorEastAsia" w:hAnsi="Times New Roman" w:cs="Times New Roman"/>
            <w:iCs/>
          </w:rPr>
          <w:delText xml:space="preserve">Each </w:delText>
        </w:r>
      </w:del>
      <w:ins w:id="57" w:author="Robert Chavez" w:date="2023-02-22T17:19:00Z">
        <w:r w:rsidR="00A17FCC">
          <w:rPr>
            <w:rFonts w:ascii="Times New Roman" w:eastAsiaTheme="minorEastAsia" w:hAnsi="Times New Roman" w:cs="Times New Roman"/>
            <w:iCs/>
          </w:rPr>
          <w:t>Our group will ensure e</w:t>
        </w:r>
        <w:r>
          <w:rPr>
            <w:rFonts w:ascii="Times New Roman" w:eastAsiaTheme="minorEastAsia" w:hAnsi="Times New Roman" w:cs="Times New Roman"/>
            <w:iCs/>
          </w:rPr>
          <w:t xml:space="preserve">ach </w:t>
        </w:r>
      </w:ins>
      <w:r>
        <w:rPr>
          <w:rFonts w:ascii="Times New Roman" w:eastAsiaTheme="minorEastAsia" w:hAnsi="Times New Roman" w:cs="Times New Roman"/>
          <w:iCs/>
        </w:rPr>
        <w:t xml:space="preserve">algorithm will be trained and tested using the </w:t>
      </w:r>
      <w:bookmarkStart w:id="58" w:name="_Hlk127969742"/>
      <w:ins w:id="59" w:author="Robert Chavez" w:date="2023-02-22T17:19:00Z">
        <w:r w:rsidR="00A17FCC">
          <w:rPr>
            <w:rFonts w:ascii="Times New Roman" w:eastAsiaTheme="minorEastAsia" w:hAnsi="Times New Roman" w:cs="Times New Roman"/>
            <w:iCs/>
          </w:rPr>
          <w:t xml:space="preserve">data set </w:t>
        </w:r>
      </w:ins>
      <w:r w:rsidRPr="00773B13">
        <w:rPr>
          <w:rFonts w:ascii="Times New Roman" w:eastAsiaTheme="minorEastAsia" w:hAnsi="Times New Roman" w:cs="Times New Roman"/>
          <w:iCs/>
        </w:rPr>
        <w:t>SMSCollection.csv</w:t>
      </w:r>
      <w:r>
        <w:rPr>
          <w:rFonts w:ascii="Times New Roman" w:eastAsiaTheme="minorEastAsia" w:hAnsi="Times New Roman" w:cs="Times New Roman"/>
          <w:iCs/>
        </w:rPr>
        <w:t xml:space="preserve"> </w:t>
      </w:r>
      <w:ins w:id="60" w:author="Robert Chavez" w:date="2023-02-22T17:19:00Z">
        <w:r w:rsidR="005952C6">
          <w:rPr>
            <w:rFonts w:ascii="Times New Roman" w:eastAsiaTheme="minorEastAsia" w:hAnsi="Times New Roman" w:cs="Times New Roman"/>
            <w:iCs/>
          </w:rPr>
          <w:t xml:space="preserve">which is derived </w:t>
        </w:r>
      </w:ins>
      <w:r w:rsidR="005952C6">
        <w:rPr>
          <w:rFonts w:ascii="Times New Roman" w:eastAsiaTheme="minorEastAsia" w:hAnsi="Times New Roman" w:cs="Times New Roman"/>
          <w:iCs/>
        </w:rPr>
        <w:t>from</w:t>
      </w:r>
      <w:r>
        <w:rPr>
          <w:rFonts w:ascii="Times New Roman" w:eastAsiaTheme="minorEastAsia" w:hAnsi="Times New Roman" w:cs="Times New Roman"/>
          <w:iCs/>
        </w:rPr>
        <w:t xml:space="preserve"> the </w:t>
      </w:r>
      <w:r w:rsidRPr="00773B13">
        <w:rPr>
          <w:rFonts w:ascii="Times New Roman" w:eastAsiaTheme="minorEastAsia" w:hAnsi="Times New Roman" w:cs="Times New Roman"/>
          <w:iCs/>
        </w:rPr>
        <w:t>spam-or-ham</w:t>
      </w:r>
      <w:r>
        <w:rPr>
          <w:rFonts w:ascii="Times New Roman" w:eastAsiaTheme="minorEastAsia" w:hAnsi="Times New Roman" w:cs="Times New Roman"/>
          <w:iCs/>
        </w:rPr>
        <w:t xml:space="preserve"> </w:t>
      </w:r>
      <w:r w:rsidRPr="0033662D">
        <w:rPr>
          <w:rFonts w:ascii="Times New Roman" w:eastAsiaTheme="minorEastAsia" w:hAnsi="Times New Roman" w:cs="Times New Roman"/>
          <w:iCs/>
        </w:rPr>
        <w:t>dataset</w:t>
      </w:r>
      <w:r>
        <w:rPr>
          <w:rFonts w:ascii="Times New Roman" w:eastAsiaTheme="minorEastAsia" w:hAnsi="Times New Roman" w:cs="Times New Roman"/>
          <w:iCs/>
        </w:rPr>
        <w:t xml:space="preserve"> from Kaggle. </w:t>
      </w:r>
      <w:bookmarkEnd w:id="58"/>
      <w:r>
        <w:rPr>
          <w:rFonts w:ascii="Times New Roman" w:eastAsiaTheme="minorEastAsia" w:hAnsi="Times New Roman" w:cs="Times New Roman"/>
          <w:iCs/>
        </w:rPr>
        <w:t xml:space="preserve">Prior to </w:t>
      </w:r>
      <w:del w:id="61" w:author="Robert Chavez" w:date="2023-02-22T17:19:00Z">
        <w:r w:rsidR="000505E4">
          <w:rPr>
            <w:rFonts w:ascii="Times New Roman" w:eastAsiaTheme="minorEastAsia" w:hAnsi="Times New Roman" w:cs="Times New Roman"/>
            <w:iCs/>
          </w:rPr>
          <w:delText xml:space="preserve">any </w:delText>
        </w:r>
      </w:del>
      <w:r>
        <w:rPr>
          <w:rFonts w:ascii="Times New Roman" w:eastAsiaTheme="minorEastAsia" w:hAnsi="Times New Roman" w:cs="Times New Roman"/>
          <w:iCs/>
        </w:rPr>
        <w:t>testing, the dataset will be thoroughly reviewed in Python</w:t>
      </w:r>
      <w:del w:id="62" w:author="Robert Chavez" w:date="2023-02-22T17:19:00Z">
        <w:r w:rsidR="00953366">
          <w:rPr>
            <w:rFonts w:ascii="Times New Roman" w:eastAsiaTheme="minorEastAsia" w:hAnsi="Times New Roman" w:cs="Times New Roman"/>
            <w:iCs/>
          </w:rPr>
          <w:delText>; This</w:delText>
        </w:r>
      </w:del>
      <w:ins w:id="63" w:author="Robert Chavez" w:date="2023-02-22T17:19:00Z">
        <w:r w:rsidR="00A17FCC">
          <w:rPr>
            <w:rFonts w:ascii="Times New Roman" w:eastAsiaTheme="minorEastAsia" w:hAnsi="Times New Roman" w:cs="Times New Roman"/>
            <w:iCs/>
          </w:rPr>
          <w:t xml:space="preserve"> by the group.</w:t>
        </w:r>
        <w:r w:rsidR="005952C6">
          <w:rPr>
            <w:rFonts w:ascii="Times New Roman" w:eastAsiaTheme="minorEastAsia" w:hAnsi="Times New Roman" w:cs="Times New Roman"/>
            <w:iCs/>
          </w:rPr>
          <w:t xml:space="preserve"> The purpose of t</w:t>
        </w:r>
        <w:r>
          <w:rPr>
            <w:rFonts w:ascii="Times New Roman" w:eastAsiaTheme="minorEastAsia" w:hAnsi="Times New Roman" w:cs="Times New Roman"/>
            <w:iCs/>
          </w:rPr>
          <w:t>his</w:t>
        </w:r>
      </w:ins>
      <w:r>
        <w:rPr>
          <w:rFonts w:ascii="Times New Roman" w:eastAsiaTheme="minorEastAsia" w:hAnsi="Times New Roman" w:cs="Times New Roman"/>
          <w:iCs/>
        </w:rPr>
        <w:t xml:space="preserve"> review will </w:t>
      </w:r>
      <w:del w:id="64" w:author="Robert Chavez" w:date="2023-02-22T17:19:00Z">
        <w:r w:rsidR="00953366">
          <w:rPr>
            <w:rFonts w:ascii="Times New Roman" w:eastAsiaTheme="minorEastAsia" w:hAnsi="Times New Roman" w:cs="Times New Roman"/>
            <w:iCs/>
          </w:rPr>
          <w:delText>contain</w:delText>
        </w:r>
      </w:del>
      <w:ins w:id="65" w:author="Robert Chavez" w:date="2023-02-22T17:19:00Z">
        <w:r w:rsidR="00A17FCC">
          <w:rPr>
            <w:rFonts w:ascii="Times New Roman" w:eastAsiaTheme="minorEastAsia" w:hAnsi="Times New Roman" w:cs="Times New Roman"/>
            <w:iCs/>
          </w:rPr>
          <w:t>be an initial effort to obtain</w:t>
        </w:r>
      </w:ins>
      <w:r>
        <w:rPr>
          <w:rFonts w:ascii="Times New Roman" w:eastAsiaTheme="minorEastAsia" w:hAnsi="Times New Roman" w:cs="Times New Roman"/>
          <w:iCs/>
        </w:rPr>
        <w:t xml:space="preserve"> general information</w:t>
      </w:r>
      <w:del w:id="66" w:author="Robert Chavez" w:date="2023-02-22T17:19:00Z">
        <w:r w:rsidR="00953366">
          <w:rPr>
            <w:rFonts w:ascii="Times New Roman" w:eastAsiaTheme="minorEastAsia" w:hAnsi="Times New Roman" w:cs="Times New Roman"/>
            <w:iCs/>
          </w:rPr>
          <w:delText>,</w:delText>
        </w:r>
      </w:del>
      <w:ins w:id="67" w:author="Robert Chavez" w:date="2023-02-22T17:19:00Z">
        <w:r w:rsidR="00A17FCC">
          <w:rPr>
            <w:rFonts w:ascii="Times New Roman" w:eastAsiaTheme="minorEastAsia" w:hAnsi="Times New Roman" w:cs="Times New Roman"/>
            <w:iCs/>
          </w:rPr>
          <w:t xml:space="preserve"> related to the data set </w:t>
        </w:r>
        <w:r w:rsidR="005952C6">
          <w:rPr>
            <w:rFonts w:ascii="Times New Roman" w:eastAsiaTheme="minorEastAsia" w:hAnsi="Times New Roman" w:cs="Times New Roman"/>
            <w:iCs/>
          </w:rPr>
          <w:t>such as</w:t>
        </w:r>
      </w:ins>
      <w:r w:rsidR="00A17FCC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specific observations</w:t>
      </w:r>
      <w:del w:id="68" w:author="Robert Chavez" w:date="2023-02-22T17:19:00Z">
        <w:r w:rsidR="00953366">
          <w:rPr>
            <w:rFonts w:ascii="Times New Roman" w:eastAsiaTheme="minorEastAsia" w:hAnsi="Times New Roman" w:cs="Times New Roman"/>
            <w:iCs/>
          </w:rPr>
          <w:delText>,</w:delText>
        </w:r>
      </w:del>
      <w:r w:rsidR="00A17FCC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and statistical information</w:t>
      </w:r>
      <w:del w:id="69" w:author="Robert Chavez" w:date="2023-02-22T17:19:00Z">
        <w:r w:rsidR="00953366">
          <w:rPr>
            <w:rFonts w:ascii="Times New Roman" w:eastAsiaTheme="minorEastAsia" w:hAnsi="Times New Roman" w:cs="Times New Roman"/>
            <w:iCs/>
          </w:rPr>
          <w:delText>.</w:delText>
        </w:r>
        <w:r w:rsidR="00D4471C">
          <w:rPr>
            <w:rFonts w:ascii="Times New Roman" w:eastAsiaTheme="minorEastAsia" w:hAnsi="Times New Roman" w:cs="Times New Roman"/>
            <w:iCs/>
          </w:rPr>
          <w:delText xml:space="preserve"> Then,</w:delText>
        </w:r>
      </w:del>
      <w:ins w:id="70" w:author="Robert Chavez" w:date="2023-02-22T17:19:00Z">
        <w:r w:rsidR="00A17FCC">
          <w:rPr>
            <w:rFonts w:ascii="Times New Roman" w:eastAsiaTheme="minorEastAsia" w:hAnsi="Times New Roman" w:cs="Times New Roman"/>
            <w:iCs/>
          </w:rPr>
          <w:t xml:space="preserve"> relevant to the dataset</w:t>
        </w:r>
        <w:r>
          <w:rPr>
            <w:rFonts w:ascii="Times New Roman" w:eastAsiaTheme="minorEastAsia" w:hAnsi="Times New Roman" w:cs="Times New Roman"/>
            <w:iCs/>
          </w:rPr>
          <w:t xml:space="preserve">. </w:t>
        </w:r>
        <w:r w:rsidR="002D1437">
          <w:rPr>
            <w:rFonts w:ascii="Times New Roman" w:eastAsiaTheme="minorEastAsia" w:hAnsi="Times New Roman" w:cs="Times New Roman"/>
            <w:iCs/>
          </w:rPr>
          <w:t>Post review, the team will ensure</w:t>
        </w:r>
      </w:ins>
      <w:r w:rsidR="002D1437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each step during the training and testing process with be explained using code examples for support</w:t>
      </w:r>
      <w:del w:id="71" w:author="Robert Chavez" w:date="2023-02-22T17:19:00Z">
        <w:r w:rsidR="00944E9D">
          <w:rPr>
            <w:rFonts w:ascii="Times New Roman" w:eastAsiaTheme="minorEastAsia" w:hAnsi="Times New Roman" w:cs="Times New Roman"/>
            <w:iCs/>
          </w:rPr>
          <w:delText>.</w:delText>
        </w:r>
      </w:del>
      <w:ins w:id="72" w:author="Robert Chavez" w:date="2023-02-22T17:19:00Z">
        <w:r w:rsidR="002D1437">
          <w:rPr>
            <w:rFonts w:ascii="Times New Roman" w:eastAsiaTheme="minorEastAsia" w:hAnsi="Times New Roman" w:cs="Times New Roman"/>
            <w:iCs/>
          </w:rPr>
          <w:t xml:space="preserve"> and documentation</w:t>
        </w:r>
        <w:r w:rsidR="005952C6">
          <w:rPr>
            <w:rFonts w:ascii="Times New Roman" w:eastAsiaTheme="minorEastAsia" w:hAnsi="Times New Roman" w:cs="Times New Roman"/>
            <w:iCs/>
          </w:rPr>
          <w:t xml:space="preserve"> purposes</w:t>
        </w:r>
        <w:r>
          <w:rPr>
            <w:rFonts w:ascii="Times New Roman" w:eastAsiaTheme="minorEastAsia" w:hAnsi="Times New Roman" w:cs="Times New Roman"/>
            <w:iCs/>
          </w:rPr>
          <w:t>.</w:t>
        </w:r>
      </w:ins>
      <w:r>
        <w:rPr>
          <w:rFonts w:ascii="Times New Roman" w:eastAsiaTheme="minorEastAsia" w:hAnsi="Times New Roman" w:cs="Times New Roman"/>
          <w:iCs/>
        </w:rPr>
        <w:t xml:space="preserve"> Lastly, all three algorithms will be tested </w:t>
      </w:r>
      <w:del w:id="73" w:author="Robert Chavez" w:date="2023-02-22T17:19:00Z">
        <w:r w:rsidR="00944E9D">
          <w:rPr>
            <w:rFonts w:ascii="Times New Roman" w:eastAsiaTheme="minorEastAsia" w:hAnsi="Times New Roman" w:cs="Times New Roman"/>
            <w:iCs/>
          </w:rPr>
          <w:delText>and their model metrics compared to find</w:delText>
        </w:r>
      </w:del>
      <w:ins w:id="74" w:author="Robert Chavez" w:date="2023-02-22T17:19:00Z">
        <w:r w:rsidR="002D1437">
          <w:rPr>
            <w:rFonts w:ascii="Times New Roman" w:eastAsiaTheme="minorEastAsia" w:hAnsi="Times New Roman" w:cs="Times New Roman"/>
            <w:iCs/>
          </w:rPr>
          <w:t>to</w:t>
        </w:r>
        <w:r>
          <w:rPr>
            <w:rFonts w:ascii="Times New Roman" w:eastAsiaTheme="minorEastAsia" w:hAnsi="Times New Roman" w:cs="Times New Roman"/>
            <w:iCs/>
          </w:rPr>
          <w:t xml:space="preserve"> </w:t>
        </w:r>
        <w:proofErr w:type="gramStart"/>
        <w:r>
          <w:rPr>
            <w:rFonts w:ascii="Times New Roman" w:eastAsiaTheme="minorEastAsia" w:hAnsi="Times New Roman" w:cs="Times New Roman"/>
            <w:iCs/>
          </w:rPr>
          <w:t>compare</w:t>
        </w:r>
        <w:r w:rsidR="002D1437">
          <w:rPr>
            <w:rFonts w:ascii="Times New Roman" w:eastAsiaTheme="minorEastAsia" w:hAnsi="Times New Roman" w:cs="Times New Roman"/>
            <w:iCs/>
          </w:rPr>
          <w:t xml:space="preserve"> and contrast</w:t>
        </w:r>
        <w:proofErr w:type="gramEnd"/>
        <w:r>
          <w:rPr>
            <w:rFonts w:ascii="Times New Roman" w:eastAsiaTheme="minorEastAsia" w:hAnsi="Times New Roman" w:cs="Times New Roman"/>
            <w:iCs/>
          </w:rPr>
          <w:t xml:space="preserve"> </w:t>
        </w:r>
        <w:r w:rsidR="005952C6">
          <w:rPr>
            <w:rFonts w:ascii="Times New Roman" w:eastAsiaTheme="minorEastAsia" w:hAnsi="Times New Roman" w:cs="Times New Roman"/>
            <w:iCs/>
          </w:rPr>
          <w:t>which is</w:t>
        </w:r>
      </w:ins>
      <w:r>
        <w:rPr>
          <w:rFonts w:ascii="Times New Roman" w:eastAsiaTheme="minorEastAsia" w:hAnsi="Times New Roman" w:cs="Times New Roman"/>
          <w:iCs/>
        </w:rPr>
        <w:t xml:space="preserve"> the best</w:t>
      </w:r>
      <w:ins w:id="75" w:author="Robert Chavez" w:date="2023-02-22T17:19:00Z">
        <w:r w:rsidR="002D1437">
          <w:rPr>
            <w:rFonts w:ascii="Times New Roman" w:eastAsiaTheme="minorEastAsia" w:hAnsi="Times New Roman" w:cs="Times New Roman"/>
            <w:iCs/>
          </w:rPr>
          <w:t xml:space="preserve"> suitable</w:t>
        </w:r>
      </w:ins>
      <w:r>
        <w:rPr>
          <w:rFonts w:ascii="Times New Roman" w:eastAsiaTheme="minorEastAsia" w:hAnsi="Times New Roman" w:cs="Times New Roman"/>
          <w:iCs/>
        </w:rPr>
        <w:t xml:space="preserve"> option for the SPAM classification algorithm.</w:t>
      </w:r>
    </w:p>
    <w:p w14:paraId="136DBDC1" w14:textId="26F67BAA" w:rsidR="002D1437" w:rsidRDefault="00451735" w:rsidP="00451735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ab/>
        <w:t>All team member contributions will be equal</w:t>
      </w:r>
      <w:del w:id="76" w:author="Robert Chavez" w:date="2023-02-22T17:19:00Z">
        <w:r w:rsidR="00D86CC6">
          <w:rPr>
            <w:rFonts w:ascii="Times New Roman" w:eastAsiaTheme="minorEastAsia" w:hAnsi="Times New Roman" w:cs="Times New Roman"/>
            <w:iCs/>
          </w:rPr>
          <w:delText>,</w:delText>
        </w:r>
      </w:del>
      <w:r w:rsidR="002D1437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as we share responsibility for</w:t>
      </w:r>
      <w:r w:rsidR="002D1437">
        <w:rPr>
          <w:rFonts w:ascii="Times New Roman" w:eastAsiaTheme="minorEastAsia" w:hAnsi="Times New Roman" w:cs="Times New Roman"/>
          <w:iCs/>
        </w:rPr>
        <w:t xml:space="preserve"> </w:t>
      </w:r>
      <w:ins w:id="77" w:author="Robert Chavez" w:date="2023-02-22T17:19:00Z">
        <w:r w:rsidR="002D1437">
          <w:rPr>
            <w:rFonts w:ascii="Times New Roman" w:eastAsiaTheme="minorEastAsia" w:hAnsi="Times New Roman" w:cs="Times New Roman"/>
            <w:iCs/>
          </w:rPr>
          <w:t>project activities not limited to</w:t>
        </w:r>
        <w:r>
          <w:rPr>
            <w:rFonts w:ascii="Times New Roman" w:eastAsiaTheme="minorEastAsia" w:hAnsi="Times New Roman" w:cs="Times New Roman"/>
            <w:iCs/>
          </w:rPr>
          <w:t xml:space="preserve"> </w:t>
        </w:r>
      </w:ins>
      <w:r>
        <w:rPr>
          <w:rFonts w:ascii="Times New Roman" w:eastAsiaTheme="minorEastAsia" w:hAnsi="Times New Roman" w:cs="Times New Roman"/>
          <w:iCs/>
        </w:rPr>
        <w:t xml:space="preserve">research, scripting, consolidation, writing, and reviewing. </w:t>
      </w:r>
      <w:ins w:id="78" w:author="Robert Chavez" w:date="2023-02-22T17:19:00Z">
        <w:r w:rsidR="002D1437">
          <w:rPr>
            <w:rFonts w:ascii="Times New Roman" w:eastAsiaTheme="minorEastAsia" w:hAnsi="Times New Roman" w:cs="Times New Roman"/>
            <w:iCs/>
          </w:rPr>
          <w:t xml:space="preserve">To ensure team success and accountability the team set up a </w:t>
        </w:r>
        <w:r w:rsidR="002D1437" w:rsidRPr="00FB4497">
          <w:rPr>
            <w:rFonts w:ascii="Times New Roman" w:eastAsiaTheme="minorEastAsia" w:hAnsi="Times New Roman" w:cs="Times New Roman"/>
            <w:iCs/>
          </w:rPr>
          <w:t xml:space="preserve">tentative </w:t>
        </w:r>
        <w:r w:rsidR="002D1437">
          <w:rPr>
            <w:rFonts w:ascii="Times New Roman" w:eastAsiaTheme="minorEastAsia" w:hAnsi="Times New Roman" w:cs="Times New Roman"/>
            <w:iCs/>
          </w:rPr>
          <w:t>schedule to track progress, milestones, and weekly meeting notes via a scheduled Discord call</w:t>
        </w:r>
        <w:r w:rsidR="005952C6">
          <w:rPr>
            <w:rFonts w:ascii="Times New Roman" w:eastAsiaTheme="minorEastAsia" w:hAnsi="Times New Roman" w:cs="Times New Roman"/>
            <w:iCs/>
          </w:rPr>
          <w:t>. The team will leverage these weekly meeting sessions</w:t>
        </w:r>
        <w:r w:rsidR="002D1437">
          <w:rPr>
            <w:rFonts w:ascii="Times New Roman" w:eastAsiaTheme="minorEastAsia" w:hAnsi="Times New Roman" w:cs="Times New Roman"/>
            <w:iCs/>
          </w:rPr>
          <w:t xml:space="preserve"> to discuss plans and strategies</w:t>
        </w:r>
        <w:r w:rsidR="005952C6">
          <w:rPr>
            <w:rFonts w:ascii="Times New Roman" w:eastAsiaTheme="minorEastAsia" w:hAnsi="Times New Roman" w:cs="Times New Roman"/>
            <w:iCs/>
          </w:rPr>
          <w:t xml:space="preserve"> relevant to the project</w:t>
        </w:r>
        <w:r w:rsidR="002D1437">
          <w:rPr>
            <w:rFonts w:ascii="Times New Roman" w:eastAsiaTheme="minorEastAsia" w:hAnsi="Times New Roman" w:cs="Times New Roman"/>
            <w:iCs/>
          </w:rPr>
          <w:t>.</w:t>
        </w:r>
        <w:r w:rsidR="002D1437" w:rsidRPr="002D1437">
          <w:t xml:space="preserve"> </w:t>
        </w:r>
      </w:ins>
      <w:moveFromRangeStart w:id="79" w:author="Robert Chavez" w:date="2023-02-22T17:19:00Z" w:name="move127978757"/>
      <w:moveFrom w:id="80" w:author="Robert Chavez" w:date="2023-02-22T17:19:00Z">
        <w:r>
          <w:rPr>
            <w:rFonts w:ascii="Times New Roman" w:eastAsiaTheme="minorEastAsia" w:hAnsi="Times New Roman" w:cs="Times New Roman"/>
            <w:iCs/>
          </w:rPr>
          <w:t>As previously mentioned, all tools have been selected with</w:t>
        </w:r>
        <w:r w:rsidR="002D1437">
          <w:rPr>
            <w:rFonts w:ascii="Times New Roman" w:eastAsiaTheme="minorEastAsia" w:hAnsi="Times New Roman" w:cs="Times New Roman"/>
            <w:iCs/>
          </w:rPr>
          <w:t xml:space="preserve"> </w:t>
        </w:r>
        <w:r>
          <w:rPr>
            <w:rFonts w:ascii="Times New Roman" w:eastAsiaTheme="minorEastAsia" w:hAnsi="Times New Roman" w:cs="Times New Roman"/>
            <w:iCs/>
          </w:rPr>
          <w:t>cooperation as the driving factor</w:t>
        </w:r>
        <w:r w:rsidR="002D1437">
          <w:rPr>
            <w:rFonts w:ascii="Times New Roman" w:eastAsiaTheme="minorEastAsia" w:hAnsi="Times New Roman" w:cs="Times New Roman"/>
            <w:iCs/>
          </w:rPr>
          <w:t xml:space="preserve">. </w:t>
        </w:r>
      </w:moveFrom>
      <w:moveFromRangeEnd w:id="79"/>
      <w:r w:rsidR="002D1437" w:rsidRPr="002D1437">
        <w:rPr>
          <w:rFonts w:ascii="Times New Roman" w:eastAsiaTheme="minorEastAsia" w:hAnsi="Times New Roman" w:cs="Times New Roman"/>
          <w:iCs/>
        </w:rPr>
        <w:t xml:space="preserve">All research materials are </w:t>
      </w:r>
      <w:ins w:id="81" w:author="Robert Chavez" w:date="2023-02-22T17:19:00Z">
        <w:r w:rsidR="002D1437" w:rsidRPr="002D1437">
          <w:rPr>
            <w:rFonts w:ascii="Times New Roman" w:eastAsiaTheme="minorEastAsia" w:hAnsi="Times New Roman" w:cs="Times New Roman"/>
            <w:iCs/>
          </w:rPr>
          <w:t xml:space="preserve">to be </w:t>
        </w:r>
      </w:ins>
      <w:r w:rsidR="002D1437" w:rsidRPr="002D1437">
        <w:rPr>
          <w:rFonts w:ascii="Times New Roman" w:eastAsiaTheme="minorEastAsia" w:hAnsi="Times New Roman" w:cs="Times New Roman"/>
          <w:iCs/>
        </w:rPr>
        <w:t>submitted to a shared ‘Data Dump’ folder</w:t>
      </w:r>
      <w:del w:id="82" w:author="Robert Chavez" w:date="2023-02-22T17:19:00Z">
        <w:r w:rsidR="00D86CC6">
          <w:rPr>
            <w:rFonts w:ascii="Times New Roman" w:eastAsiaTheme="minorEastAsia" w:hAnsi="Times New Roman" w:cs="Times New Roman"/>
            <w:iCs/>
          </w:rPr>
          <w:delText>, scripting</w:delText>
        </w:r>
      </w:del>
      <w:ins w:id="83" w:author="Robert Chavez" w:date="2023-02-22T17:19:00Z">
        <w:r w:rsidR="002D1437" w:rsidRPr="002D1437">
          <w:rPr>
            <w:rFonts w:ascii="Times New Roman" w:eastAsiaTheme="minorEastAsia" w:hAnsi="Times New Roman" w:cs="Times New Roman"/>
            <w:iCs/>
          </w:rPr>
          <w:t>. In addition, script work</w:t>
        </w:r>
      </w:ins>
      <w:r w:rsidR="002D1437" w:rsidRPr="002D1437">
        <w:rPr>
          <w:rFonts w:ascii="Times New Roman" w:eastAsiaTheme="minorEastAsia" w:hAnsi="Times New Roman" w:cs="Times New Roman"/>
          <w:iCs/>
        </w:rPr>
        <w:t xml:space="preserve"> is done via a shared notebook</w:t>
      </w:r>
      <w:del w:id="84" w:author="Robert Chavez" w:date="2023-02-22T17:19:00Z">
        <w:r w:rsidR="00D86CC6">
          <w:rPr>
            <w:rFonts w:ascii="Times New Roman" w:eastAsiaTheme="minorEastAsia" w:hAnsi="Times New Roman" w:cs="Times New Roman"/>
            <w:iCs/>
          </w:rPr>
          <w:delText>,</w:delText>
        </w:r>
      </w:del>
      <w:r w:rsidR="002D1437" w:rsidRPr="002D1437">
        <w:rPr>
          <w:rFonts w:ascii="Times New Roman" w:eastAsiaTheme="minorEastAsia" w:hAnsi="Times New Roman" w:cs="Times New Roman"/>
          <w:iCs/>
        </w:rPr>
        <w:t xml:space="preserve"> and written documents are regularly updated on our shared </w:t>
      </w:r>
      <w:ins w:id="85" w:author="Robert Chavez" w:date="2023-02-22T17:19:00Z">
        <w:r w:rsidR="002D1437" w:rsidRPr="002D1437">
          <w:rPr>
            <w:rFonts w:ascii="Times New Roman" w:eastAsiaTheme="minorEastAsia" w:hAnsi="Times New Roman" w:cs="Times New Roman"/>
            <w:iCs/>
          </w:rPr>
          <w:t xml:space="preserve">GitHub </w:t>
        </w:r>
      </w:ins>
      <w:r w:rsidR="002D1437" w:rsidRPr="002D1437">
        <w:rPr>
          <w:rFonts w:ascii="Times New Roman" w:eastAsiaTheme="minorEastAsia" w:hAnsi="Times New Roman" w:cs="Times New Roman"/>
          <w:iCs/>
        </w:rPr>
        <w:t xml:space="preserve">repository. </w:t>
      </w:r>
      <w:del w:id="86" w:author="Robert Chavez" w:date="2023-02-22T17:19:00Z">
        <w:r w:rsidR="00D86CC6">
          <w:rPr>
            <w:rFonts w:ascii="Times New Roman" w:eastAsiaTheme="minorEastAsia" w:hAnsi="Times New Roman" w:cs="Times New Roman"/>
            <w:iCs/>
          </w:rPr>
          <w:delText xml:space="preserve">We have also set up a </w:delText>
        </w:r>
        <w:r w:rsidR="00FB4497" w:rsidRPr="00FB4497">
          <w:rPr>
            <w:rFonts w:ascii="Times New Roman" w:eastAsiaTheme="minorEastAsia" w:hAnsi="Times New Roman" w:cs="Times New Roman"/>
            <w:iCs/>
          </w:rPr>
          <w:delText xml:space="preserve">tentative </w:delText>
        </w:r>
        <w:r w:rsidR="00D86CC6">
          <w:rPr>
            <w:rFonts w:ascii="Times New Roman" w:eastAsiaTheme="minorEastAsia" w:hAnsi="Times New Roman" w:cs="Times New Roman"/>
            <w:iCs/>
          </w:rPr>
          <w:delText xml:space="preserve">schedule to track our progress throughout this project, and meet weekly, via a Discord call, to discuss plans and strategies. </w:delText>
        </w:r>
      </w:del>
      <w:r w:rsidR="002D1437">
        <w:rPr>
          <w:rFonts w:ascii="Times New Roman" w:eastAsiaTheme="minorEastAsia" w:hAnsi="Times New Roman" w:cs="Times New Roman"/>
          <w:iCs/>
        </w:rPr>
        <w:t xml:space="preserve">Furthermore, the algorithms and report sections will be split evenly to maintain workload symmetry. </w:t>
      </w:r>
      <w:moveToRangeStart w:id="87" w:author="Robert Chavez" w:date="2023-02-22T17:19:00Z" w:name="move127978757"/>
      <w:moveTo w:id="88" w:author="Robert Chavez" w:date="2023-02-22T17:19:00Z">
        <w:r>
          <w:rPr>
            <w:rFonts w:ascii="Times New Roman" w:eastAsiaTheme="minorEastAsia" w:hAnsi="Times New Roman" w:cs="Times New Roman"/>
            <w:iCs/>
          </w:rPr>
          <w:t>As previously mentioned, all tools have been selected with</w:t>
        </w:r>
        <w:r w:rsidR="002D1437">
          <w:rPr>
            <w:rFonts w:ascii="Times New Roman" w:eastAsiaTheme="minorEastAsia" w:hAnsi="Times New Roman" w:cs="Times New Roman"/>
            <w:iCs/>
          </w:rPr>
          <w:t xml:space="preserve"> </w:t>
        </w:r>
        <w:r>
          <w:rPr>
            <w:rFonts w:ascii="Times New Roman" w:eastAsiaTheme="minorEastAsia" w:hAnsi="Times New Roman" w:cs="Times New Roman"/>
            <w:iCs/>
          </w:rPr>
          <w:t>cooperation as the driving factor</w:t>
        </w:r>
        <w:r w:rsidR="002D1437">
          <w:rPr>
            <w:rFonts w:ascii="Times New Roman" w:eastAsiaTheme="minorEastAsia" w:hAnsi="Times New Roman" w:cs="Times New Roman"/>
            <w:iCs/>
          </w:rPr>
          <w:t xml:space="preserve">. </w:t>
        </w:r>
      </w:moveTo>
      <w:moveToRangeEnd w:id="87"/>
      <w:ins w:id="89" w:author="Robert Chavez" w:date="2023-02-22T17:19:00Z">
        <w:r w:rsidR="005952C6">
          <w:rPr>
            <w:rFonts w:ascii="Times New Roman" w:eastAsiaTheme="minorEastAsia" w:hAnsi="Times New Roman" w:cs="Times New Roman"/>
            <w:iCs/>
          </w:rPr>
          <w:t>In conclusion, w</w:t>
        </w:r>
        <w:r w:rsidR="002D1437">
          <w:rPr>
            <w:rFonts w:ascii="Times New Roman" w:eastAsiaTheme="minorEastAsia" w:hAnsi="Times New Roman" w:cs="Times New Roman"/>
            <w:iCs/>
          </w:rPr>
          <w:t>ith our project finding</w:t>
        </w:r>
        <w:r w:rsidR="005952C6">
          <w:rPr>
            <w:rFonts w:ascii="Times New Roman" w:eastAsiaTheme="minorEastAsia" w:hAnsi="Times New Roman" w:cs="Times New Roman"/>
            <w:iCs/>
          </w:rPr>
          <w:t>s and research</w:t>
        </w:r>
        <w:r w:rsidR="002D1437">
          <w:rPr>
            <w:rFonts w:ascii="Times New Roman" w:eastAsiaTheme="minorEastAsia" w:hAnsi="Times New Roman" w:cs="Times New Roman"/>
            <w:iCs/>
          </w:rPr>
          <w:t xml:space="preserve"> we hope to help work towards minimizing spam</w:t>
        </w:r>
        <w:r w:rsidR="005952C6">
          <w:rPr>
            <w:rFonts w:ascii="Times New Roman" w:eastAsiaTheme="minorEastAsia" w:hAnsi="Times New Roman" w:cs="Times New Roman"/>
            <w:iCs/>
          </w:rPr>
          <w:t xml:space="preserve"> advertising and marketing</w:t>
        </w:r>
        <w:r w:rsidR="002D1437">
          <w:rPr>
            <w:rFonts w:ascii="Times New Roman" w:eastAsiaTheme="minorEastAsia" w:hAnsi="Times New Roman" w:cs="Times New Roman"/>
            <w:iCs/>
          </w:rPr>
          <w:t xml:space="preserve"> </w:t>
        </w:r>
        <w:r w:rsidR="005952C6">
          <w:rPr>
            <w:rFonts w:ascii="Times New Roman" w:eastAsiaTheme="minorEastAsia" w:hAnsi="Times New Roman" w:cs="Times New Roman"/>
            <w:iCs/>
          </w:rPr>
          <w:t>SMS spam by</w:t>
        </w:r>
        <w:r w:rsidR="002D1437">
          <w:rPr>
            <w:rFonts w:ascii="Times New Roman" w:eastAsiaTheme="minorEastAsia" w:hAnsi="Times New Roman" w:cs="Times New Roman"/>
            <w:iCs/>
          </w:rPr>
          <w:t xml:space="preserve"> </w:t>
        </w:r>
        <w:r w:rsidR="005952C6">
          <w:rPr>
            <w:rFonts w:ascii="Times New Roman" w:eastAsiaTheme="minorEastAsia" w:hAnsi="Times New Roman" w:cs="Times New Roman"/>
            <w:iCs/>
          </w:rPr>
          <w:t xml:space="preserve">leveraging </w:t>
        </w:r>
        <w:r w:rsidR="00623C5B">
          <w:rPr>
            <w:rFonts w:ascii="Times New Roman" w:eastAsiaTheme="minorEastAsia" w:hAnsi="Times New Roman" w:cs="Times New Roman"/>
            <w:iCs/>
          </w:rPr>
          <w:t>today’s</w:t>
        </w:r>
        <w:r w:rsidR="005952C6">
          <w:rPr>
            <w:rFonts w:ascii="Times New Roman" w:eastAsiaTheme="minorEastAsia" w:hAnsi="Times New Roman" w:cs="Times New Roman"/>
            <w:iCs/>
          </w:rPr>
          <w:t xml:space="preserve"> powerful tools and algorithms.</w:t>
        </w:r>
      </w:ins>
    </w:p>
    <w:p w14:paraId="21139EDD" w14:textId="77777777" w:rsidR="00451735" w:rsidRDefault="00451735" w:rsidP="00451735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br w:type="page"/>
      </w:r>
    </w:p>
    <w:p w14:paraId="08C245ED" w14:textId="77777777" w:rsidR="00451735" w:rsidRPr="004A4EA6" w:rsidRDefault="00451735" w:rsidP="00451735">
      <w:pPr>
        <w:jc w:val="center"/>
        <w:rPr>
          <w:rFonts w:ascii="Times New Roman" w:hAnsi="Times New Roman" w:cs="Times New Roman"/>
          <w:b/>
          <w:bCs/>
        </w:rPr>
      </w:pPr>
      <w:r w:rsidRPr="004A4EA6">
        <w:rPr>
          <w:rFonts w:ascii="Times New Roman" w:hAnsi="Times New Roman" w:cs="Times New Roman"/>
          <w:b/>
          <w:bCs/>
        </w:rPr>
        <w:t>Resources</w:t>
      </w:r>
    </w:p>
    <w:p w14:paraId="58F2FAE1" w14:textId="77777777" w:rsidR="00EA79CB" w:rsidRPr="00F27166" w:rsidRDefault="00EA79CB" w:rsidP="00EA79CB">
      <w:pPr>
        <w:rPr>
          <w:del w:id="90" w:author="Robert Chavez" w:date="2023-02-22T17:19:00Z"/>
        </w:rPr>
      </w:pPr>
      <w:del w:id="91" w:author="Robert Chavez" w:date="2023-02-22T17:19:00Z">
        <w:r w:rsidRPr="00F27166">
          <w:delText>https://www.kaggle.com/datasets/arunasivapragasam/spam-or-ham</w:delText>
        </w:r>
      </w:del>
    </w:p>
    <w:p w14:paraId="20014D12" w14:textId="621A625C" w:rsidR="00451735" w:rsidRDefault="00000000" w:rsidP="00451735">
      <w:pPr>
        <w:rPr>
          <w:ins w:id="92" w:author="Robert Chavez" w:date="2023-02-22T17:19:00Z"/>
        </w:rPr>
      </w:pPr>
      <w:ins w:id="93" w:author="Robert Chavez" w:date="2023-02-22T17:19:00Z">
        <w:r>
          <w:fldChar w:fldCharType="begin"/>
        </w:r>
        <w:r>
          <w:instrText>HYPERLINK "https://www.kaggle.com/datasets/arunasivapragasam/spam-or-ham"</w:instrText>
        </w:r>
        <w:r>
          <w:fldChar w:fldCharType="separate"/>
        </w:r>
        <w:r w:rsidR="00097E1F" w:rsidRPr="00753F27">
          <w:rPr>
            <w:rStyle w:val="Hyperlink"/>
          </w:rPr>
          <w:t>https://www.kaggle.com/datasets/arunasivapragasam/spam-or-ham</w:t>
        </w:r>
        <w:r>
          <w:rPr>
            <w:rStyle w:val="Hyperlink"/>
          </w:rPr>
          <w:fldChar w:fldCharType="end"/>
        </w:r>
      </w:ins>
    </w:p>
    <w:p w14:paraId="7A48AF33" w14:textId="60C170DB" w:rsidR="00097E1F" w:rsidRDefault="00000000" w:rsidP="00451735">
      <w:pPr>
        <w:rPr>
          <w:ins w:id="94" w:author="Robert Chavez" w:date="2023-02-22T17:19:00Z"/>
        </w:rPr>
      </w:pPr>
      <w:ins w:id="95" w:author="Robert Chavez" w:date="2023-02-22T17:19:00Z">
        <w:r>
          <w:fldChar w:fldCharType="begin"/>
        </w:r>
        <w:r>
          <w:instrText>HYPERLINK "https://dl.acm.org/"</w:instrText>
        </w:r>
        <w:r>
          <w:fldChar w:fldCharType="separate"/>
        </w:r>
        <w:r w:rsidR="00097E1F" w:rsidRPr="00753F27">
          <w:rPr>
            <w:rStyle w:val="Hyperlink"/>
          </w:rPr>
          <w:t>https://dl.acm.org/</w:t>
        </w:r>
        <w:r>
          <w:rPr>
            <w:rStyle w:val="Hyperlink"/>
          </w:rPr>
          <w:fldChar w:fldCharType="end"/>
        </w:r>
      </w:ins>
    </w:p>
    <w:p w14:paraId="2EBAEDD0" w14:textId="6B4572FF" w:rsidR="00097E1F" w:rsidRDefault="00000000" w:rsidP="00451735">
      <w:pPr>
        <w:rPr>
          <w:ins w:id="96" w:author="Robert Chavez" w:date="2023-02-22T17:19:00Z"/>
        </w:rPr>
      </w:pPr>
      <w:ins w:id="97" w:author="Robert Chavez" w:date="2023-02-22T17:19:00Z">
        <w:r>
          <w:fldChar w:fldCharType="begin"/>
        </w:r>
        <w:r>
          <w:instrText>HYPERLINK "https://www.sciencedirect.com/"</w:instrText>
        </w:r>
        <w:r>
          <w:fldChar w:fldCharType="separate"/>
        </w:r>
        <w:r w:rsidR="00097E1F" w:rsidRPr="00753F27">
          <w:rPr>
            <w:rStyle w:val="Hyperlink"/>
          </w:rPr>
          <w:t>https://www.sciencedirect.com/</w:t>
        </w:r>
        <w:r>
          <w:rPr>
            <w:rStyle w:val="Hyperlink"/>
          </w:rPr>
          <w:fldChar w:fldCharType="end"/>
        </w:r>
      </w:ins>
    </w:p>
    <w:p w14:paraId="3D322667" w14:textId="68607A90" w:rsidR="00097E1F" w:rsidRDefault="00000000" w:rsidP="00451735">
      <w:pPr>
        <w:rPr>
          <w:ins w:id="98" w:author="Robert Chavez" w:date="2023-02-22T17:19:00Z"/>
        </w:rPr>
      </w:pPr>
      <w:ins w:id="99" w:author="Robert Chavez" w:date="2023-02-22T17:19:00Z">
        <w:r>
          <w:fldChar w:fldCharType="begin"/>
        </w:r>
        <w:r>
          <w:instrText>HYPERLINK "https://scholar.google.com"</w:instrText>
        </w:r>
        <w:r>
          <w:fldChar w:fldCharType="separate"/>
        </w:r>
        <w:r w:rsidR="00097E1F" w:rsidRPr="00753F27">
          <w:rPr>
            <w:rStyle w:val="Hyperlink"/>
          </w:rPr>
          <w:t>https://scholar.google.com</w:t>
        </w:r>
        <w:r>
          <w:rPr>
            <w:rStyle w:val="Hyperlink"/>
          </w:rPr>
          <w:fldChar w:fldCharType="end"/>
        </w:r>
      </w:ins>
    </w:p>
    <w:p w14:paraId="49357E02" w14:textId="6C8F0331" w:rsidR="00097E1F" w:rsidRDefault="00000000" w:rsidP="00451735">
      <w:pPr>
        <w:rPr>
          <w:ins w:id="100" w:author="Robert Chavez" w:date="2023-02-22T17:19:00Z"/>
        </w:rPr>
      </w:pPr>
      <w:ins w:id="101" w:author="Robert Chavez" w:date="2023-02-22T17:19:00Z">
        <w:r>
          <w:fldChar w:fldCharType="begin"/>
        </w:r>
        <w:r>
          <w:instrText>HYPERLINK "https://ieeexplore.ieee.org/"</w:instrText>
        </w:r>
        <w:r>
          <w:fldChar w:fldCharType="separate"/>
        </w:r>
        <w:r w:rsidR="00097E1F" w:rsidRPr="00753F27">
          <w:rPr>
            <w:rStyle w:val="Hyperlink"/>
          </w:rPr>
          <w:t>https://ieeexplore.ieee.org/</w:t>
        </w:r>
        <w:r>
          <w:rPr>
            <w:rStyle w:val="Hyperlink"/>
          </w:rPr>
          <w:fldChar w:fldCharType="end"/>
        </w:r>
      </w:ins>
    </w:p>
    <w:p w14:paraId="75B99A4F" w14:textId="77777777" w:rsidR="00097E1F" w:rsidRPr="00F27166" w:rsidRDefault="00097E1F" w:rsidP="00451735">
      <w:pPr>
        <w:rPr>
          <w:ins w:id="102" w:author="Robert Chavez" w:date="2023-02-22T17:19:00Z"/>
        </w:rPr>
      </w:pPr>
    </w:p>
    <w:p w14:paraId="6CF67950" w14:textId="77777777" w:rsidR="00451735" w:rsidRDefault="00451735" w:rsidP="00451735">
      <w:pPr>
        <w:rPr>
          <w:ins w:id="103" w:author="Robert Chavez" w:date="2023-02-22T17:19:00Z"/>
          <w:rFonts w:ascii="Times New Roman" w:hAnsi="Times New Roman" w:cs="Times New Roman"/>
        </w:rPr>
      </w:pPr>
    </w:p>
    <w:p w14:paraId="560CE7EA" w14:textId="77777777" w:rsidR="001B1C3A" w:rsidRDefault="001B1C3A">
      <w:pPr>
        <w:rPr>
          <w:rPrChange w:id="104" w:author="Robert Chavez" w:date="2023-02-22T17:19:00Z">
            <w:rPr>
              <w:rFonts w:ascii="Times New Roman" w:hAnsi="Times New Roman"/>
            </w:rPr>
          </w:rPrChange>
        </w:rPr>
      </w:pPr>
    </w:p>
    <w:sectPr w:rsidR="001B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01857"/>
    <w:multiLevelType w:val="hybridMultilevel"/>
    <w:tmpl w:val="D1E4C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702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35"/>
    <w:rsid w:val="000505E4"/>
    <w:rsid w:val="00063924"/>
    <w:rsid w:val="00097E1F"/>
    <w:rsid w:val="000E7C5A"/>
    <w:rsid w:val="00117024"/>
    <w:rsid w:val="00157C86"/>
    <w:rsid w:val="001652F8"/>
    <w:rsid w:val="001910AC"/>
    <w:rsid w:val="0019272A"/>
    <w:rsid w:val="001B1C3A"/>
    <w:rsid w:val="001D7A38"/>
    <w:rsid w:val="00261C45"/>
    <w:rsid w:val="002A45D4"/>
    <w:rsid w:val="002C4C87"/>
    <w:rsid w:val="002D1437"/>
    <w:rsid w:val="002E3343"/>
    <w:rsid w:val="002E542A"/>
    <w:rsid w:val="0033662D"/>
    <w:rsid w:val="00404EF0"/>
    <w:rsid w:val="00416367"/>
    <w:rsid w:val="00451735"/>
    <w:rsid w:val="00483708"/>
    <w:rsid w:val="00485B81"/>
    <w:rsid w:val="004A4EA6"/>
    <w:rsid w:val="004C0705"/>
    <w:rsid w:val="004C2002"/>
    <w:rsid w:val="004F421C"/>
    <w:rsid w:val="00530C92"/>
    <w:rsid w:val="005952C6"/>
    <w:rsid w:val="005B5AF4"/>
    <w:rsid w:val="00602D15"/>
    <w:rsid w:val="00623C5B"/>
    <w:rsid w:val="006311BE"/>
    <w:rsid w:val="0065620B"/>
    <w:rsid w:val="006B3525"/>
    <w:rsid w:val="00773B13"/>
    <w:rsid w:val="007C17AC"/>
    <w:rsid w:val="008F3888"/>
    <w:rsid w:val="00921076"/>
    <w:rsid w:val="009276D2"/>
    <w:rsid w:val="00942573"/>
    <w:rsid w:val="00944E9D"/>
    <w:rsid w:val="00953366"/>
    <w:rsid w:val="009D5CF7"/>
    <w:rsid w:val="009D6297"/>
    <w:rsid w:val="009D659D"/>
    <w:rsid w:val="00A04D48"/>
    <w:rsid w:val="00A17FCC"/>
    <w:rsid w:val="00B24E76"/>
    <w:rsid w:val="00B32C50"/>
    <w:rsid w:val="00B54BBA"/>
    <w:rsid w:val="00C73FB2"/>
    <w:rsid w:val="00C94FE1"/>
    <w:rsid w:val="00C95E92"/>
    <w:rsid w:val="00D009DD"/>
    <w:rsid w:val="00D4471C"/>
    <w:rsid w:val="00D86CC6"/>
    <w:rsid w:val="00E23CFB"/>
    <w:rsid w:val="00E50593"/>
    <w:rsid w:val="00E5276D"/>
    <w:rsid w:val="00EA79CB"/>
    <w:rsid w:val="00EE6533"/>
    <w:rsid w:val="00EE7542"/>
    <w:rsid w:val="00F73CBB"/>
    <w:rsid w:val="00FA5261"/>
    <w:rsid w:val="00FB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10B6"/>
  <w15:chartTrackingRefBased/>
  <w15:docId w15:val="{CD2393F6-89E1-4371-95DF-0C8D7CE1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1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7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E1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A45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A45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A45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5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5D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A45D4"/>
    <w:pPr>
      <w:ind w:left="720"/>
      <w:contextualSpacing/>
    </w:pPr>
  </w:style>
  <w:style w:type="paragraph" w:styleId="Revision">
    <w:name w:val="Revision"/>
    <w:hidden/>
    <w:uiPriority w:val="99"/>
    <w:semiHidden/>
    <w:rsid w:val="002A45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Chavez</dc:creator>
  <cp:keywords/>
  <dc:description/>
  <cp:lastModifiedBy>Conway, Kiera - DSU Student</cp:lastModifiedBy>
  <cp:revision>1</cp:revision>
  <dcterms:created xsi:type="dcterms:W3CDTF">2023-02-22T23:37:00Z</dcterms:created>
  <dcterms:modified xsi:type="dcterms:W3CDTF">2023-02-23T01:19:00Z</dcterms:modified>
</cp:coreProperties>
</file>